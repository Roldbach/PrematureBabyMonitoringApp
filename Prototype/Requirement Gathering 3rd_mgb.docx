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CAE" w14:textId="1CD73AD7" w:rsidR="00A3187F" w:rsidRDefault="00AD55F6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Requirement Gathering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="006C5F6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3rd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Prototype</w:t>
      </w:r>
    </w:p>
    <w:p w14:paraId="6F13E382" w14:textId="4F2D56EA" w:rsidR="004D69D7" w:rsidRPr="004D69D7" w:rsidRDefault="00AD55F6" w:rsidP="00AD55F6">
      <w:pPr>
        <w:pStyle w:val="ListParagraph"/>
        <w:wordWrap w:val="0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Group</w:t>
      </w:r>
      <w:r w:rsidR="004D69D7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</w:rPr>
        <w:t>Proyecto de Programacia</w:t>
      </w:r>
    </w:p>
    <w:p w14:paraId="690BEA2F" w14:textId="39451844" w:rsidR="007B2A84" w:rsidRPr="004D69D7" w:rsidRDefault="00AD55F6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Data </w:t>
      </w:r>
      <w:r w:rsidR="008B7FEA">
        <w:rPr>
          <w:rFonts w:ascii="Times New Roman" w:hAnsi="Times New Roman" w:cs="Times New Roman"/>
          <w:b/>
          <w:color w:val="000000"/>
          <w:shd w:val="clear" w:color="auto" w:fill="FFFFFF"/>
        </w:rPr>
        <w:t>Collection</w:t>
      </w:r>
    </w:p>
    <w:p w14:paraId="34F77299" w14:textId="45C89A6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collect [Baby Hospital Number] so that [these could be used as valuable research resources 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and related to baby demographics 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in the future.] </w:t>
      </w:r>
    </w:p>
    <w:p w14:paraId="19B7124E" w14:textId="0963487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collect [Glucose Concentration Data] so that [it could be used for real-time monitoring of baby’s health status.] </w:t>
      </w:r>
    </w:p>
    <w:p w14:paraId="5C6FEBD0" w14:textId="40E04A6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collect [Skin Glucose Current Data] so that [it could also be used for real-time monitoring after calibration.] </w:t>
      </w:r>
    </w:p>
    <w:p w14:paraId="108C232C" w14:textId="7792782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collect [Calibration Parameters] so that [the concentration curve could be adjusted and plotted more accurately.] </w:t>
      </w:r>
    </w:p>
    <w:p w14:paraId="2398C6E8" w14:textId="7E948F0F" w:rsidR="004D69D7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(5) As a [User/Administrator], I want to collect [Lag Time] so that [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graph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s could be correctly plotted and presented accurately.]</w:t>
      </w:r>
    </w:p>
    <w:p w14:paraId="6A2EA70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BE3266E" w14:textId="3FE345D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Note:  </w:t>
      </w:r>
      <w:ins w:id="0" w:author="Boutelle, Martyn G" w:date="2021-12-10T16:41:00Z"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- do you need to think </w:t>
        </w:r>
        <w:proofErr w:type="spellStart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>t</w:t>
        </w:r>
        <w:proofErr w:type="spellEnd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this stage about the data types? </w:t>
        </w:r>
        <w:proofErr w:type="spellStart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>Eg</w:t>
        </w:r>
        <w:proofErr w:type="spellEnd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</w:t>
        </w:r>
      </w:ins>
      <w:ins w:id="1" w:author="Boutelle, Martyn G" w:date="2021-12-10T16:42:00Z"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not an </w:t>
        </w:r>
        <w:proofErr w:type="gramStart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>integer,  free</w:t>
        </w:r>
        <w:proofErr w:type="gramEnd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text field of XX characters</w:t>
        </w:r>
      </w:ins>
      <w:ins w:id="2" w:author="Boutelle, Martyn G" w:date="2021-12-10T16:43:00Z"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, </w:t>
        </w:r>
        <w:proofErr w:type="spellStart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>etc</w:t>
        </w:r>
      </w:ins>
      <w:proofErr w:type="spellEnd"/>
    </w:p>
    <w:p w14:paraId="44461E8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(1) Glucose Concentration Data: Glucose Concentration Data: discrete concentration value entered by User/Administrator </w:t>
      </w:r>
    </w:p>
    <w:p w14:paraId="510F0A3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(2) Skin Glucose Current Data: discrete signal value directly from the sensor </w:t>
      </w:r>
    </w:p>
    <w:p w14:paraId="49070D7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Skin Glucose Concentration Data: discrete concentration value calculated by calibrating Skin Glucose Current Data </w:t>
      </w:r>
    </w:p>
    <w:p w14:paraId="2E9D2869" w14:textId="20DCF55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 xml:space="preserve">(3) Timestamp: in the format 'date/hour/minute/second'. </w:t>
      </w:r>
      <w:ins w:id="3" w:author="Boutelle, Martyn G" w:date="2021-12-10T16:43:00Z"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– </w:t>
        </w:r>
        <w:proofErr w:type="spellStart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>makesure</w:t>
        </w:r>
        <w:proofErr w:type="spellEnd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</w:t>
        </w:r>
      </w:ins>
      <w:ins w:id="4" w:author="Boutelle, Martyn G" w:date="2021-12-10T16:44:00Z"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you </w:t>
        </w:r>
        <w:proofErr w:type="spellStart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>efine</w:t>
        </w:r>
        <w:proofErr w:type="spellEnd"/>
        <w:r w:rsidR="001275BE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a format that you can decode to use to plot the graph. </w:t>
        </w:r>
      </w:ins>
      <w:r w:rsidRPr="00D22204">
        <w:rPr>
          <w:rFonts w:ascii="Times New Roman" w:hAnsi="Times New Roman" w:cs="Times New Roman"/>
          <w:color w:val="000000"/>
          <w:shd w:val="clear" w:color="auto" w:fill="FFFFFF"/>
        </w:rPr>
        <w:t>The timestamp is set as default to the time of entering, but should include the possibility of applying a correction factor (</w:t>
      </w:r>
      <w:proofErr w:type="gramStart"/>
      <w:r w:rsidRPr="00D22204">
        <w:rPr>
          <w:rFonts w:ascii="Times New Roman" w:hAnsi="Times New Roman" w:cs="Times New Roman"/>
          <w:color w:val="000000"/>
          <w:shd w:val="clear" w:color="auto" w:fill="FFFFFF"/>
        </w:rPr>
        <w:t>e.g.</w:t>
      </w:r>
      <w:proofErr w:type="gramEnd"/>
      <w:r w:rsidRPr="00D22204">
        <w:rPr>
          <w:rFonts w:ascii="Times New Roman" w:hAnsi="Times New Roman" w:cs="Times New Roman"/>
          <w:color w:val="000000"/>
          <w:shd w:val="clear" w:color="auto" w:fill="FFFFFF"/>
        </w:rPr>
        <w:t xml:space="preserve"> 1/5/10 minutes ago) in case log was not immediate after measurement. </w:t>
      </w:r>
    </w:p>
    <w:p w14:paraId="5E24203B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(4) Event: Free text comment which illustrate the action performed at certain time point, every event information is time stamped. </w:t>
      </w:r>
    </w:p>
    <w:p w14:paraId="2AF55A57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(6) Lag Time: the time between sample leaving the body and analyzed by the sensor. This is set to 10min as default but could be changed with the administration priority  </w:t>
      </w:r>
    </w:p>
    <w:p w14:paraId="64260B45" w14:textId="77777777" w:rsidR="00A23F0A" w:rsidRPr="00D22204" w:rsidRDefault="00A23F0A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713750C" w14:textId="61DA3100" w:rsidR="004D69D7" w:rsidRDefault="004D69D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5" w:name="OLE_LINK1"/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0C1139">
        <w:rPr>
          <w:rFonts w:ascii="Times New Roman" w:hAnsi="Times New Roman" w:cs="Times New Roman"/>
          <w:b/>
          <w:color w:val="000000"/>
          <w:shd w:val="clear" w:color="auto" w:fill="FFFFFF"/>
        </w:rPr>
        <w:t>Data Processing</w:t>
      </w:r>
    </w:p>
    <w:bookmarkEnd w:id="5"/>
    <w:p w14:paraId="561B4816" w14:textId="00BF2B5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[calibrate the signal data] so that [signals in the current/voltage form could be transformed into concentration, which makes it easily to be understood and could be used for clinical analysis directly.] </w:t>
      </w:r>
    </w:p>
    <w:p w14:paraId="5E935730" w14:textId="47A1B840" w:rsidR="003E3113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2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[perform post processing] so that [the graph could be plotted more clearly and the hidden trend within the time series could be found more easily.]</w:t>
      </w:r>
    </w:p>
    <w:p w14:paraId="3A5A01A3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2A30798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Note: </w:t>
      </w:r>
    </w:p>
    <w:p w14:paraId="20B3C62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For post signal processing, we could apply these operations: </w:t>
      </w:r>
    </w:p>
    <w:p w14:paraId="2BC68FC7" w14:textId="332B0480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(1) Stationary Detection: The Autocorrelation (ACF) could be plotted and normally a stationary time series would have a short-term correlations </w:t>
      </w:r>
    </w:p>
    <w:p w14:paraId="7B86A08D" w14:textId="7446542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lastRenderedPageBreak/>
        <w:t xml:space="preserve">(2) </w:t>
      </w:r>
      <w:del w:id="6" w:author="Boutelle, Martyn G" w:date="2021-12-10T16:47:00Z">
        <w:r w:rsidRPr="00D22204" w:rsidDel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delText xml:space="preserve">Trend </w:delText>
        </w:r>
      </w:del>
      <w:ins w:id="7" w:author="Boutelle, Martyn G" w:date="2021-12-10T16:47:00Z"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Drift </w:t>
        </w:r>
      </w:ins>
      <w:ins w:id="8" w:author="Boutelle, Martyn G" w:date="2021-12-10T16:45:00Z"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and noise </w:t>
        </w:r>
      </w:ins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Removement: the trend could be removed by fitting a linear regression + subtraction, smoothing</w:t>
      </w:r>
      <w:r w:rsidR="006C5F61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(taking averages, applying </w:t>
      </w:r>
      <w:proofErr w:type="spellStart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Savitski</w:t>
      </w:r>
      <w:proofErr w:type="spellEnd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Golay</w:t>
      </w:r>
      <w:proofErr w:type="spellEnd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 xml:space="preserve"> Filter</w:t>
      </w:r>
      <w:r w:rsidR="006C5F61">
        <w:rPr>
          <w:rFonts w:ascii="Times New Roman" w:hAnsi="Times New Roman" w:cs="Times New Roman"/>
          <w:iCs/>
          <w:color w:val="000000"/>
          <w:shd w:val="clear" w:color="auto" w:fill="FFFFFF"/>
        </w:rPr>
        <w:t>)</w:t>
      </w: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, differentiation or applying nonlinear transformations (log...) </w:t>
      </w:r>
      <w:ins w:id="9" w:author="Boutelle, Martyn G" w:date="2021-12-10T16:45:00Z"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</w:t>
        </w:r>
      </w:ins>
      <w:ins w:id="10" w:author="Boutelle, Martyn G" w:date="2021-12-10T16:46:00Z"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drift in the signal – some change that is changing more slowly than the </w:t>
        </w:r>
        <w:proofErr w:type="spellStart"/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>the</w:t>
        </w:r>
        <w:proofErr w:type="spellEnd"/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data we </w:t>
        </w:r>
        <w:proofErr w:type="spellStart"/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>aer</w:t>
        </w:r>
        <w:proofErr w:type="spellEnd"/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interested in. Noise is effectively a signal that is changing much faster than the </w:t>
        </w:r>
      </w:ins>
      <w:ins w:id="11" w:author="Boutelle, Martyn G" w:date="2021-12-10T16:47:00Z"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>signal we are interested in – and tends to be symmetrical about the signal mean.</w:t>
        </w:r>
      </w:ins>
      <w:ins w:id="12" w:author="Boutelle, Martyn G" w:date="2021-12-10T16:48:00Z">
        <w:r w:rsidR="001275BE"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I have used drift as you use trend in (1) below to refer correctly to the slow changes in the real data.</w:t>
        </w:r>
      </w:ins>
    </w:p>
    <w:p w14:paraId="76CA4A90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 (3) Model Fitting: the time series might be fit into several models like White Noise Model, </w:t>
      </w:r>
      <w:proofErr w:type="gramStart"/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Autoregressive(</w:t>
      </w:r>
      <w:proofErr w:type="gramEnd"/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AR) Model, Random Walk Model, Moving Average(MA) Model or Autoregressive Moving Average(ARMA) Model for researching purpose. </w:t>
      </w:r>
    </w:p>
    <w:p w14:paraId="23ADF5AA" w14:textId="77777777" w:rsidR="00A23F0A" w:rsidRPr="00D22204" w:rsidRDefault="00A23F0A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70636204" w14:textId="6DC60DF1" w:rsidR="003E3113" w:rsidRDefault="003E3113" w:rsidP="003E3113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Data Plotting</w:t>
      </w:r>
    </w:p>
    <w:p w14:paraId="5DF25AEE" w14:textId="7C57A04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plot [Glucose Concentration with respect to Time] so that [the long-term trend of the glucose concentration could be presented, and any unusual variation could be detected with the matching time information.] </w:t>
      </w:r>
    </w:p>
    <w:p w14:paraId="063BABF1" w14:textId="48ABF365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plot [Skin Glucose Concentration with respect to Time] so that [the long-term trend of the skin glucose concentration could be presented, and any unusual variation could be detected with the matching time information.] </w:t>
      </w:r>
    </w:p>
    <w:p w14:paraId="3F9DA899" w14:textId="07A5476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plot [Event with respect to Time (in the same plots as (1) &amp; (2))] so that [it shares the same time axis with the concentration plots such that all of them could be looked at together and the trend in the plot might be more reasonably explained.] </w:t>
      </w:r>
    </w:p>
    <w:p w14:paraId="75E77A5F" w14:textId="509016A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plot [Glucose Concentration with respect to Skin Glucose Concentration] </w:t>
      </w:r>
      <w:ins w:id="13" w:author="Boutelle, Martyn G" w:date="2021-12-10T16:49:00Z">
        <w:r w:rsidR="001275BE">
          <w:rPr>
            <w:rFonts w:ascii="Times New Roman" w:hAnsi="Times New Roman" w:cs="Times New Roman"/>
            <w:i/>
            <w:color w:val="000000"/>
            <w:shd w:val="clear" w:color="auto" w:fill="FFFFFF"/>
          </w:rPr>
          <w:t>-technically the other way about – you plot Y against x. the blood glucose is the gold standard so it should be on the X asis.</w:t>
        </w:r>
      </w:ins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so that [the correlation between these 2 concentrations could be evaluated for more accurate 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device validation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.] </w:t>
      </w:r>
    </w:p>
    <w:p w14:paraId="784DF9BA" w14:textId="4EFAE2CB" w:rsidR="004A5FA7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(5) As a [User/Administrator], I want to plot [Bland-Altman Plot for Glucose Concentration and Skin Glucose Concentration] so that [the agreement between these paired measurements could be determined and used in 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device validation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.]</w:t>
      </w:r>
      <w:ins w:id="14" w:author="Boutelle, Martyn G" w:date="2021-12-10T16:50:00Z">
        <w:r w:rsidR="001275BE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</w:t>
        </w:r>
      </w:ins>
      <w:ins w:id="15" w:author="Boutelle, Martyn G" w:date="2021-12-10T16:51:00Z">
        <w:r w:rsidR="001275BE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Given that the slope of 5 </w:t>
        </w:r>
        <w:r w:rsidR="00FE09C2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may not be 1 </w:t>
        </w:r>
      </w:ins>
      <w:ins w:id="16" w:author="Boutelle, Martyn G" w:date="2021-12-10T16:53:00Z">
        <w:r w:rsidR="00FE09C2">
          <w:rPr>
            <w:rFonts w:ascii="Times New Roman" w:hAnsi="Times New Roman" w:cs="Times New Roman"/>
            <w:i/>
            <w:color w:val="000000"/>
            <w:shd w:val="clear" w:color="auto" w:fill="FFFFFF"/>
          </w:rPr>
          <w:t>and the intercept may</w:t>
        </w:r>
      </w:ins>
      <w:ins w:id="17" w:author="Boutelle, Martyn G" w:date="2021-12-10T16:52:00Z">
        <w:r w:rsidR="00FE09C2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not be zero you may need to use these two numbers to construct this plot.</w:t>
        </w:r>
      </w:ins>
    </w:p>
    <w:p w14:paraId="6BD77601" w14:textId="72DA2476" w:rsidR="009174C0" w:rsidRDefault="00D269E6" w:rsidP="009174C0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Permission</w:t>
      </w:r>
      <w:r w:rsidR="005448E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Control</w:t>
      </w:r>
    </w:p>
    <w:p w14:paraId="149E8FE6" w14:textId="61C91CE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could [log in using a unique ID and a matched password] so that [only users given permission could use this app.] </w:t>
      </w:r>
    </w:p>
    <w:p w14:paraId="6E337899" w14:textId="59C125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could [change my password] so that [I could have more safety protection for my account.] </w:t>
      </w:r>
    </w:p>
    <w:p w14:paraId="5ABA9DF1" w14:textId="41D66A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an [Administrator], I could [change other User’s password (User only)] so that [I could manage the organization and help User in case they forget the password.] </w:t>
      </w:r>
    </w:p>
    <w:p w14:paraId="6542F667" w14:textId="017A09C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could [add Blood Glucose Measurement Information with Timestamp and User ID (stored for data transparency, but not displayed)] so that [it could be compared against skin glucose measurements.] </w:t>
      </w:r>
    </w:p>
    <w:p w14:paraId="27F90060" w14:textId="39154EBA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(5) As a [User/Administrator], I could [add Event Information with Timestamp and User ID (stored for data transparency, but not displayed)] so that [it could be analyzed with concentration data and might be able to explain some unusual trends in the plot.] </w:t>
      </w:r>
    </w:p>
    <w:p w14:paraId="3428C4AA" w14:textId="0B14D3F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lastRenderedPageBreak/>
        <w:t xml:space="preserve">(6) As a [User/Administrator], I could [correct the input data made by my ID within a certain time interval (5min) (and reflect such change in a change log)] so that [any errors could be corrected while the database is under protected.] </w:t>
      </w:r>
    </w:p>
    <w:p w14:paraId="7126299B" w14:textId="6190CCFC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(7) As a [User/Administrator], I could [check the detailed description of event or concentration at certain time point] by [typing in a specific time or clicking on the time graph] so that [I could understand more details with higher accuracy.] </w:t>
      </w:r>
    </w:p>
    <w:p w14:paraId="6EF8FAC0" w14:textId="53B8548F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(8) As an [Administrator], I could [correct any input data made by any User ID with no time limit (and reflect such change in a change log)] so that [the data stored in the database is well organized and remains accurate.] </w:t>
      </w:r>
    </w:p>
    <w:p w14:paraId="2200FC1D" w14:textId="133B71A1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(9) As an [Administrator], I could [change the Calibration Setting] so that [a more accurate prediction could be achieved from the modified calibration curve.] </w:t>
      </w:r>
      <w:ins w:id="18" w:author="Boutelle, Martyn G" w:date="2021-12-10T16:54:00Z">
        <w:r w:rsidR="00FE09C2">
          <w:rPr>
            <w:rFonts w:ascii="Times New Roman" w:hAnsi="Times New Roman" w:cs="Times New Roman"/>
            <w:i/>
            <w:color w:val="000000"/>
            <w:shd w:val="clear" w:color="auto" w:fill="FFFFFF"/>
          </w:rPr>
          <w:t>– good – the calibration setting should also have a default</w:t>
        </w:r>
      </w:ins>
    </w:p>
    <w:p w14:paraId="13CB9872" w14:textId="34B345A5" w:rsidR="009174C0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(10) As an [Administrator], I could [add/delete other User’s account] so that [I could manage the organization.]</w:t>
      </w:r>
    </w:p>
    <w:p w14:paraId="5C83950B" w14:textId="2D6B9325" w:rsidR="006C5F61" w:rsidRPr="00C778BF" w:rsidRDefault="006C5F61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6C5F6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(11) As an [Administrator], I could [check and manage the log file] so that [any operations done to the database could be recorded and well managed.]</w:t>
      </w:r>
    </w:p>
    <w:sectPr w:rsidR="006C5F61" w:rsidRPr="00C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6C9A" w14:textId="77777777" w:rsidR="00C65175" w:rsidRDefault="00C65175" w:rsidP="004A5FA7">
      <w:pPr>
        <w:spacing w:after="0" w:line="240" w:lineRule="auto"/>
      </w:pPr>
      <w:r>
        <w:separator/>
      </w:r>
    </w:p>
  </w:endnote>
  <w:endnote w:type="continuationSeparator" w:id="0">
    <w:p w14:paraId="448AE143" w14:textId="77777777" w:rsidR="00C65175" w:rsidRDefault="00C65175" w:rsidP="004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A2C6" w14:textId="77777777" w:rsidR="00C65175" w:rsidRDefault="00C65175" w:rsidP="004A5FA7">
      <w:pPr>
        <w:spacing w:after="0" w:line="240" w:lineRule="auto"/>
      </w:pPr>
      <w:r>
        <w:separator/>
      </w:r>
    </w:p>
  </w:footnote>
  <w:footnote w:type="continuationSeparator" w:id="0">
    <w:p w14:paraId="171AA98F" w14:textId="77777777" w:rsidR="00C65175" w:rsidRDefault="00C65175" w:rsidP="004A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telle, Martyn G">
    <w15:presenceInfo w15:providerId="AD" w15:userId="S::mgb@ic.ac.uk::b957f192-5d86-4ae9-9fad-344209b3d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00A0"/>
    <w:rsid w:val="00003629"/>
    <w:rsid w:val="0001168C"/>
    <w:rsid w:val="00026DFD"/>
    <w:rsid w:val="00027780"/>
    <w:rsid w:val="00076F93"/>
    <w:rsid w:val="000C1139"/>
    <w:rsid w:val="000D2605"/>
    <w:rsid w:val="001275BE"/>
    <w:rsid w:val="0014323C"/>
    <w:rsid w:val="0014695F"/>
    <w:rsid w:val="001A6CE9"/>
    <w:rsid w:val="001B4A0B"/>
    <w:rsid w:val="00286407"/>
    <w:rsid w:val="00375BAE"/>
    <w:rsid w:val="003A65C7"/>
    <w:rsid w:val="003A7BF7"/>
    <w:rsid w:val="003E3113"/>
    <w:rsid w:val="00437B80"/>
    <w:rsid w:val="004458ED"/>
    <w:rsid w:val="00451E78"/>
    <w:rsid w:val="004A5FA7"/>
    <w:rsid w:val="004D69D7"/>
    <w:rsid w:val="005032FD"/>
    <w:rsid w:val="00510551"/>
    <w:rsid w:val="005348E4"/>
    <w:rsid w:val="005448E8"/>
    <w:rsid w:val="00572ED4"/>
    <w:rsid w:val="00577A7E"/>
    <w:rsid w:val="0059612A"/>
    <w:rsid w:val="005D08EC"/>
    <w:rsid w:val="005D238D"/>
    <w:rsid w:val="0065523B"/>
    <w:rsid w:val="006C5F61"/>
    <w:rsid w:val="007601EB"/>
    <w:rsid w:val="007907DF"/>
    <w:rsid w:val="0079117C"/>
    <w:rsid w:val="0079256E"/>
    <w:rsid w:val="007B2A84"/>
    <w:rsid w:val="008B7FEA"/>
    <w:rsid w:val="009174C0"/>
    <w:rsid w:val="00962AE1"/>
    <w:rsid w:val="00977BEB"/>
    <w:rsid w:val="00997D06"/>
    <w:rsid w:val="009D284C"/>
    <w:rsid w:val="00A23F0A"/>
    <w:rsid w:val="00A3187F"/>
    <w:rsid w:val="00AD3F4D"/>
    <w:rsid w:val="00AD55F6"/>
    <w:rsid w:val="00B4426D"/>
    <w:rsid w:val="00B64EF1"/>
    <w:rsid w:val="00BB2246"/>
    <w:rsid w:val="00C12F8F"/>
    <w:rsid w:val="00C26F33"/>
    <w:rsid w:val="00C65175"/>
    <w:rsid w:val="00C778BF"/>
    <w:rsid w:val="00D112EE"/>
    <w:rsid w:val="00D22204"/>
    <w:rsid w:val="00D269E6"/>
    <w:rsid w:val="00DD76A3"/>
    <w:rsid w:val="00E10494"/>
    <w:rsid w:val="00E46381"/>
    <w:rsid w:val="00E63D60"/>
    <w:rsid w:val="00EE1593"/>
    <w:rsid w:val="00F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2F7B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5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5F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5FA7"/>
    <w:rPr>
      <w:sz w:val="18"/>
      <w:szCs w:val="18"/>
    </w:rPr>
  </w:style>
  <w:style w:type="character" w:customStyle="1" w:styleId="normaltextrun">
    <w:name w:val="normaltextrun"/>
    <w:basedOn w:val="DefaultParagraphFont"/>
    <w:rsid w:val="006C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Boutelle, Martyn G</cp:lastModifiedBy>
  <cp:revision>2</cp:revision>
  <dcterms:created xsi:type="dcterms:W3CDTF">2021-12-10T16:55:00Z</dcterms:created>
  <dcterms:modified xsi:type="dcterms:W3CDTF">2021-12-10T16:55:00Z</dcterms:modified>
</cp:coreProperties>
</file>