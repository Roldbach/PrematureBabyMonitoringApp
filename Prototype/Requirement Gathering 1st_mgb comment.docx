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7CCAE" w14:textId="5D43C35C" w:rsidR="00A3187F" w:rsidRDefault="00AD55F6" w:rsidP="007B2A84">
      <w:pPr>
        <w:spacing w:before="80" w:after="80" w:line="240" w:lineRule="auto"/>
        <w:jc w:val="center"/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Requirement Gathering</w:t>
      </w:r>
      <w:r w:rsidR="00E46381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1st Prototype</w:t>
      </w:r>
    </w:p>
    <w:p w14:paraId="6F13E382" w14:textId="4F2D56EA" w:rsidR="004D69D7" w:rsidRPr="004D69D7" w:rsidRDefault="00AD55F6" w:rsidP="00AD55F6">
      <w:pPr>
        <w:pStyle w:val="ListParagraph"/>
        <w:wordWrap w:val="0"/>
        <w:spacing w:before="120" w:after="120" w:line="240" w:lineRule="auto"/>
        <w:jc w:val="right"/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t>Group</w:t>
      </w:r>
      <w:r w:rsidR="004D69D7" w:rsidRPr="004D69D7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hd w:val="clear" w:color="auto" w:fill="FFFFFF"/>
        </w:rPr>
        <w:t>Proyecto de Programacia</w:t>
      </w:r>
    </w:p>
    <w:p w14:paraId="690BEA2F" w14:textId="39451844" w:rsidR="007B2A84" w:rsidRPr="004D69D7" w:rsidRDefault="00AD55F6" w:rsidP="00BB2246">
      <w:pPr>
        <w:pStyle w:val="ListParagraph"/>
        <w:numPr>
          <w:ilvl w:val="0"/>
          <w:numId w:val="3"/>
        </w:numPr>
        <w:spacing w:before="240" w:after="240" w:line="240" w:lineRule="auto"/>
        <w:ind w:left="180" w:hanging="18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Data </w:t>
      </w:r>
      <w:r w:rsidR="008B7FEA">
        <w:rPr>
          <w:rFonts w:ascii="Times New Roman" w:hAnsi="Times New Roman" w:cs="Times New Roman"/>
          <w:b/>
          <w:color w:val="000000"/>
          <w:shd w:val="clear" w:color="auto" w:fill="FFFFFF"/>
        </w:rPr>
        <w:t>Collection</w:t>
      </w:r>
    </w:p>
    <w:p w14:paraId="46047B24" w14:textId="46F755F8" w:rsidR="0014323C" w:rsidRPr="00977BEB" w:rsidRDefault="00AD55F6" w:rsidP="00BB2246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977BEB">
        <w:rPr>
          <w:rFonts w:ascii="Times New Roman" w:hAnsi="Times New Roman" w:cs="Times New Roman"/>
          <w:i/>
          <w:color w:val="000000"/>
          <w:shd w:val="clear" w:color="auto" w:fill="FFFFFF"/>
        </w:rPr>
        <w:t>(</w:t>
      </w:r>
      <w:r w:rsidR="007B2A84" w:rsidRPr="00977BEB">
        <w:rPr>
          <w:rFonts w:ascii="Times New Roman" w:hAnsi="Times New Roman" w:cs="Times New Roman"/>
          <w:i/>
          <w:color w:val="000000"/>
          <w:shd w:val="clear" w:color="auto" w:fill="FFFFFF"/>
        </w:rPr>
        <w:t>1</w:t>
      </w:r>
      <w:r w:rsidRPr="00977BEB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) As a </w:t>
      </w:r>
      <w:r w:rsidR="00977BEB" w:rsidRPr="00977BEB">
        <w:rPr>
          <w:rFonts w:ascii="Times New Roman" w:hAnsi="Times New Roman" w:cs="Times New Roman"/>
          <w:i/>
          <w:color w:val="000000"/>
          <w:shd w:val="clear" w:color="auto" w:fill="FFFFFF"/>
        </w:rPr>
        <w:t>[</w:t>
      </w:r>
      <w:r w:rsidR="00977BEB">
        <w:rPr>
          <w:rFonts w:ascii="Times New Roman" w:hAnsi="Times New Roman" w:cs="Times New Roman"/>
          <w:i/>
          <w:color w:val="000000"/>
          <w:shd w:val="clear" w:color="auto" w:fill="FFFFFF"/>
        </w:rPr>
        <w:t>User</w:t>
      </w:r>
      <w:r w:rsidRPr="00977BEB">
        <w:rPr>
          <w:rFonts w:ascii="Times New Roman" w:hAnsi="Times New Roman" w:cs="Times New Roman"/>
          <w:i/>
          <w:color w:val="000000"/>
          <w:shd w:val="clear" w:color="auto" w:fill="FFFFFF"/>
        </w:rPr>
        <w:t>/Administrator</w:t>
      </w:r>
      <w:r w:rsidR="00977BEB" w:rsidRPr="00977BEB">
        <w:rPr>
          <w:rFonts w:ascii="Times New Roman" w:hAnsi="Times New Roman" w:cs="Times New Roman"/>
          <w:i/>
          <w:color w:val="000000"/>
          <w:shd w:val="clear" w:color="auto" w:fill="FFFFFF"/>
        </w:rPr>
        <w:t>]</w:t>
      </w:r>
      <w:r w:rsidRPr="00977BEB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, I want to </w:t>
      </w:r>
      <w:r w:rsidR="008B7FEA" w:rsidRPr="00977BEB">
        <w:rPr>
          <w:rFonts w:ascii="Times New Roman" w:hAnsi="Times New Roman" w:cs="Times New Roman"/>
          <w:i/>
          <w:color w:val="000000"/>
          <w:shd w:val="clear" w:color="auto" w:fill="FFFFFF"/>
        </w:rPr>
        <w:t>collect</w:t>
      </w:r>
      <w:r w:rsidRPr="00977BEB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[Basic Baby Information] so </w:t>
      </w:r>
      <w:r w:rsidR="008B7FEA" w:rsidRPr="00977BEB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that [these could be used as valuable research resources in the </w:t>
      </w:r>
      <w:commentRangeStart w:id="0"/>
      <w:r w:rsidR="008B7FEA" w:rsidRPr="00977BEB">
        <w:rPr>
          <w:rFonts w:ascii="Times New Roman" w:hAnsi="Times New Roman" w:cs="Times New Roman"/>
          <w:i/>
          <w:color w:val="000000"/>
          <w:shd w:val="clear" w:color="auto" w:fill="FFFFFF"/>
        </w:rPr>
        <w:t>future</w:t>
      </w:r>
      <w:commentRangeEnd w:id="0"/>
      <w:r w:rsidR="00BC13C3">
        <w:rPr>
          <w:rStyle w:val="CommentReference"/>
        </w:rPr>
        <w:commentReference w:id="0"/>
      </w:r>
      <w:r w:rsidR="008B7FEA" w:rsidRPr="00977BEB">
        <w:rPr>
          <w:rFonts w:ascii="Times New Roman" w:hAnsi="Times New Roman" w:cs="Times New Roman"/>
          <w:i/>
          <w:color w:val="000000"/>
          <w:shd w:val="clear" w:color="auto" w:fill="FFFFFF"/>
        </w:rPr>
        <w:t>.]</w:t>
      </w:r>
    </w:p>
    <w:p w14:paraId="076E6201" w14:textId="52103925" w:rsidR="008B7FEA" w:rsidRDefault="008B7FEA" w:rsidP="00BB2246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977BEB">
        <w:rPr>
          <w:rFonts w:ascii="Times New Roman" w:hAnsi="Times New Roman" w:cs="Times New Roman" w:hint="eastAsia"/>
          <w:i/>
          <w:color w:val="000000"/>
          <w:shd w:val="clear" w:color="auto" w:fill="FFFFFF"/>
        </w:rPr>
        <w:t>(</w:t>
      </w:r>
      <w:r w:rsidRPr="00977BEB">
        <w:rPr>
          <w:rFonts w:ascii="Times New Roman" w:hAnsi="Times New Roman" w:cs="Times New Roman"/>
          <w:i/>
          <w:color w:val="000000"/>
          <w:shd w:val="clear" w:color="auto" w:fill="FFFFFF"/>
        </w:rPr>
        <w:t>2) As a [</w:t>
      </w:r>
      <w:r w:rsidR="00977BEB">
        <w:rPr>
          <w:rFonts w:ascii="Times New Roman" w:hAnsi="Times New Roman" w:cs="Times New Roman"/>
          <w:i/>
          <w:color w:val="000000"/>
          <w:shd w:val="clear" w:color="auto" w:fill="FFFFFF"/>
        </w:rPr>
        <w:t>User</w:t>
      </w:r>
      <w:r w:rsidRPr="00977BEB">
        <w:rPr>
          <w:rFonts w:ascii="Times New Roman" w:hAnsi="Times New Roman" w:cs="Times New Roman"/>
          <w:i/>
          <w:color w:val="000000"/>
          <w:shd w:val="clear" w:color="auto" w:fill="FFFFFF"/>
        </w:rPr>
        <w:t>/Administrator]</w:t>
      </w:r>
      <w:r w:rsidRPr="00977BEB">
        <w:rPr>
          <w:rFonts w:ascii="Times New Roman" w:hAnsi="Times New Roman" w:cs="Times New Roman" w:hint="eastAsia"/>
          <w:i/>
          <w:color w:val="000000"/>
          <w:shd w:val="clear" w:color="auto" w:fill="FFFFFF"/>
        </w:rPr>
        <w:t>,</w:t>
      </w:r>
      <w:r w:rsidRPr="00977BEB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I want to </w:t>
      </w:r>
      <w:commentRangeStart w:id="1"/>
      <w:r w:rsidR="00977BEB" w:rsidRPr="00977BEB">
        <w:rPr>
          <w:rFonts w:ascii="Times New Roman" w:hAnsi="Times New Roman" w:cs="Times New Roman"/>
          <w:i/>
          <w:color w:val="000000"/>
          <w:shd w:val="clear" w:color="auto" w:fill="FFFFFF"/>
        </w:rPr>
        <w:t>collect</w:t>
      </w:r>
      <w:commentRangeEnd w:id="1"/>
      <w:r w:rsidR="00BC13C3">
        <w:rPr>
          <w:rStyle w:val="CommentReference"/>
        </w:rPr>
        <w:commentReference w:id="1"/>
      </w:r>
      <w:r w:rsidRPr="00977BEB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[Glucose Concentration Data</w:t>
      </w:r>
      <w:r w:rsidR="00977BEB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with Timestamp</w:t>
      </w:r>
      <w:r w:rsidRPr="00977BEB">
        <w:rPr>
          <w:rFonts w:ascii="Times New Roman" w:hAnsi="Times New Roman" w:cs="Times New Roman"/>
          <w:i/>
          <w:color w:val="000000"/>
          <w:shd w:val="clear" w:color="auto" w:fill="FFFFFF"/>
        </w:rPr>
        <w:t>] so that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</w:t>
      </w:r>
      <w:r w:rsidR="00977BEB">
        <w:rPr>
          <w:rFonts w:ascii="Times New Roman" w:hAnsi="Times New Roman" w:cs="Times New Roman"/>
          <w:i/>
          <w:color w:val="000000"/>
          <w:shd w:val="clear" w:color="auto" w:fill="FFFFFF"/>
        </w:rPr>
        <w:t>[it could be used for real-time monitoring of baby’s health status.]</w:t>
      </w:r>
    </w:p>
    <w:p w14:paraId="09C85961" w14:textId="5A525656" w:rsidR="00977BEB" w:rsidRDefault="00977BEB" w:rsidP="00BB2246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(3) As a [User/Administrator], I want to collect [Skin Glucose Concentration Data with Timestamp] so that [it could also be used for real-time monitoring as well as </w:t>
      </w:r>
      <w:r w:rsidR="00572ED4">
        <w:rPr>
          <w:rFonts w:ascii="Times New Roman" w:hAnsi="Times New Roman" w:cs="Times New Roman"/>
          <w:i/>
          <w:color w:val="000000"/>
          <w:shd w:val="clear" w:color="auto" w:fill="FFFFFF"/>
        </w:rPr>
        <w:t>a reference of the concentration.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>]</w:t>
      </w:r>
    </w:p>
    <w:p w14:paraId="74076546" w14:textId="7AD9165C" w:rsidR="00572ED4" w:rsidRDefault="00572ED4" w:rsidP="00BB2246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hd w:val="clear" w:color="auto" w:fill="FFFFFF"/>
        </w:rPr>
        <w:t>(</w:t>
      </w:r>
      <w:r w:rsidR="00027780">
        <w:rPr>
          <w:rFonts w:ascii="Times New Roman" w:hAnsi="Times New Roman" w:cs="Times New Roman"/>
          <w:i/>
          <w:color w:val="000000"/>
          <w:shd w:val="clear" w:color="auto" w:fill="FFFFFF"/>
        </w:rPr>
        <w:t>4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>) As a [User/Administrator], I want to collect [</w:t>
      </w:r>
      <w:r w:rsidR="00577A7E">
        <w:rPr>
          <w:rFonts w:ascii="Times New Roman" w:hAnsi="Times New Roman" w:cs="Times New Roman"/>
          <w:i/>
          <w:color w:val="000000"/>
          <w:shd w:val="clear" w:color="auto" w:fill="FFFFFF"/>
        </w:rPr>
        <w:t>Calibration Factor Information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>]</w:t>
      </w:r>
      <w:r w:rsidR="00577A7E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so that [the </w:t>
      </w:r>
      <w:commentRangeStart w:id="2"/>
      <w:r w:rsidR="00577A7E">
        <w:rPr>
          <w:rFonts w:ascii="Times New Roman" w:hAnsi="Times New Roman" w:cs="Times New Roman"/>
          <w:i/>
          <w:color w:val="000000"/>
          <w:shd w:val="clear" w:color="auto" w:fill="FFFFFF"/>
        </w:rPr>
        <w:t>calibration</w:t>
      </w:r>
      <w:commentRangeEnd w:id="2"/>
      <w:r w:rsidR="00BC13C3">
        <w:rPr>
          <w:rStyle w:val="CommentReference"/>
        </w:rPr>
        <w:commentReference w:id="2"/>
      </w:r>
      <w:r w:rsidR="00577A7E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curve could be adjusted and predict a more accurate result.]</w:t>
      </w:r>
    </w:p>
    <w:p w14:paraId="0A95B702" w14:textId="384D6FF2" w:rsidR="00577A7E" w:rsidRPr="00577A7E" w:rsidRDefault="00577A7E" w:rsidP="00BB2246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hd w:val="clear" w:color="auto" w:fill="FFFFFF"/>
        </w:rPr>
        <w:t>(</w:t>
      </w:r>
      <w:r w:rsidR="00027780">
        <w:rPr>
          <w:rFonts w:ascii="Times New Roman" w:hAnsi="Times New Roman" w:cs="Times New Roman"/>
          <w:i/>
          <w:color w:val="000000"/>
          <w:shd w:val="clear" w:color="auto" w:fill="FFFFFF"/>
        </w:rPr>
        <w:t>5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) As a [User/Administrator], I want to collect [Lag </w:t>
      </w:r>
      <w:r w:rsidR="000C1139">
        <w:rPr>
          <w:rFonts w:ascii="Times New Roman" w:hAnsi="Times New Roman" w:cs="Times New Roman"/>
          <w:i/>
          <w:color w:val="000000"/>
          <w:shd w:val="clear" w:color="auto" w:fill="FFFFFF"/>
        </w:rPr>
        <w:t>Time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>]</w:t>
      </w:r>
      <w:r w:rsidR="000C1139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so that [plots could be correctly plotted and present</w:t>
      </w:r>
      <w:r w:rsidR="00EE1593">
        <w:rPr>
          <w:rFonts w:ascii="Times New Roman" w:hAnsi="Times New Roman" w:cs="Times New Roman"/>
          <w:i/>
          <w:color w:val="000000"/>
          <w:shd w:val="clear" w:color="auto" w:fill="FFFFFF"/>
        </w:rPr>
        <w:t>ed</w:t>
      </w:r>
      <w:r w:rsidR="000C1139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accurately.]</w:t>
      </w:r>
    </w:p>
    <w:p w14:paraId="2398C6E8" w14:textId="44BBEEC4" w:rsidR="004D69D7" w:rsidRDefault="004D69D7" w:rsidP="00BB2246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8C3A1DA" w14:textId="50859809" w:rsidR="000C1139" w:rsidRDefault="000C1139" w:rsidP="00BB2246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>N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ote: </w:t>
      </w:r>
    </w:p>
    <w:p w14:paraId="302672E7" w14:textId="0ADBF46B" w:rsidR="000C1139" w:rsidRDefault="000C1139" w:rsidP="00BB2246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1) Basic Baby Information: Name, Age, </w:t>
      </w:r>
      <w:commentRangeStart w:id="3"/>
      <w:r>
        <w:rPr>
          <w:rFonts w:ascii="Times New Roman" w:hAnsi="Times New Roman" w:cs="Times New Roman"/>
          <w:color w:val="000000"/>
          <w:shd w:val="clear" w:color="auto" w:fill="FFFFFF"/>
        </w:rPr>
        <w:t>Gender</w:t>
      </w:r>
      <w:commentRangeEnd w:id="3"/>
      <w:r w:rsidR="00BC13C3">
        <w:rPr>
          <w:rStyle w:val="CommentReference"/>
        </w:rPr>
        <w:commentReference w:id="3"/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(…)</w:t>
      </w:r>
    </w:p>
    <w:p w14:paraId="333C6A50" w14:textId="2264E052" w:rsidR="000C1139" w:rsidRDefault="000C1139" w:rsidP="00BB2246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(2) Glucose Concentration Data:</w:t>
      </w:r>
      <w:del w:id="4" w:author="Boutelle, Martyn G" w:date="2021-12-10T10:57:00Z">
        <w:r w:rsidDel="00BC13C3">
          <w:rPr>
            <w:rFonts w:ascii="Times New Roman" w:hAnsi="Times New Roman" w:cs="Times New Roman"/>
            <w:color w:val="000000"/>
            <w:shd w:val="clear" w:color="auto" w:fill="FFFFFF"/>
          </w:rPr>
          <w:delText xml:space="preserve"> </w:delText>
        </w:r>
      </w:del>
      <w:ins w:id="5" w:author="Boutelle, Martyn G" w:date="2021-12-10T10:57:00Z">
        <w:r w:rsidR="00BC13C3">
          <w:rPr>
            <w:rFonts w:ascii="Times New Roman" w:hAnsi="Times New Roman" w:cs="Times New Roman"/>
            <w:color w:val="000000"/>
            <w:shd w:val="clear" w:color="auto" w:fill="FFFFFF"/>
          </w:rPr>
          <w:t xml:space="preserve"> </w:t>
        </w:r>
        <w:proofErr w:type="spellStart"/>
        <w:r w:rsidR="00BC13C3">
          <w:rPr>
            <w:rFonts w:ascii="Times New Roman" w:hAnsi="Times New Roman" w:cs="Times New Roman"/>
            <w:color w:val="000000"/>
            <w:shd w:val="clear" w:color="auto" w:fill="FFFFFF"/>
          </w:rPr>
          <w:t>descrete</w:t>
        </w:r>
        <w:proofErr w:type="spellEnd"/>
        <w:r w:rsidR="00BC13C3">
          <w:rPr>
            <w:rFonts w:ascii="Times New Roman" w:hAnsi="Times New Roman" w:cs="Times New Roman"/>
            <w:color w:val="000000"/>
            <w:shd w:val="clear" w:color="auto" w:fill="FFFFFF"/>
          </w:rPr>
          <w:t xml:space="preserve"> values entered by the nursing s</w:t>
        </w:r>
      </w:ins>
      <w:ins w:id="6" w:author="Boutelle, Martyn G" w:date="2021-12-10T10:58:00Z">
        <w:r w:rsidR="00BC13C3">
          <w:rPr>
            <w:rFonts w:ascii="Times New Roman" w:hAnsi="Times New Roman" w:cs="Times New Roman"/>
            <w:color w:val="000000"/>
            <w:shd w:val="clear" w:color="auto" w:fill="FFFFFF"/>
          </w:rPr>
          <w:t>taff (</w:t>
        </w:r>
        <w:proofErr w:type="spellStart"/>
        <w:proofErr w:type="gramStart"/>
        <w:r w:rsidR="00BC13C3">
          <w:rPr>
            <w:rFonts w:ascii="Times New Roman" w:hAnsi="Times New Roman" w:cs="Times New Roman"/>
            <w:color w:val="000000"/>
            <w:shd w:val="clear" w:color="auto" w:fill="FFFFFF"/>
          </w:rPr>
          <w:t>eg</w:t>
        </w:r>
        <w:proofErr w:type="spellEnd"/>
        <w:proofErr w:type="gramEnd"/>
        <w:r w:rsidR="00BC13C3">
          <w:rPr>
            <w:rFonts w:ascii="Times New Roman" w:hAnsi="Times New Roman" w:cs="Times New Roman"/>
            <w:color w:val="000000"/>
            <w:shd w:val="clear" w:color="auto" w:fill="FFFFFF"/>
          </w:rPr>
          <w:t xml:space="preserve"> once per hour) – the value comes from a blood analysis instrument.</w:t>
        </w:r>
      </w:ins>
      <w:del w:id="7" w:author="Boutelle, Martyn G" w:date="2021-12-10T10:57:00Z">
        <w:r w:rsidR="009D284C" w:rsidDel="00BC13C3">
          <w:rPr>
            <w:rFonts w:ascii="Times New Roman" w:hAnsi="Times New Roman" w:cs="Times New Roman"/>
            <w:color w:val="000000"/>
            <w:shd w:val="clear" w:color="auto" w:fill="FFFFFF"/>
          </w:rPr>
          <w:delText>continuous signal value</w:delText>
        </w:r>
      </w:del>
      <w:r w:rsidR="009D284C">
        <w:rPr>
          <w:rFonts w:ascii="Times New Roman" w:hAnsi="Times New Roman" w:cs="Times New Roman"/>
          <w:color w:val="000000"/>
          <w:shd w:val="clear" w:color="auto" w:fill="FFFFFF"/>
        </w:rPr>
        <w:t>, requires calibration</w:t>
      </w:r>
      <w:r w:rsidR="00026DFD">
        <w:rPr>
          <w:rFonts w:ascii="Times New Roman" w:hAnsi="Times New Roman" w:cs="Times New Roman"/>
          <w:color w:val="000000"/>
          <w:shd w:val="clear" w:color="auto" w:fill="FFFFFF"/>
        </w:rPr>
        <w:t xml:space="preserve"> later</w:t>
      </w:r>
      <w:ins w:id="8" w:author="Boutelle, Martyn G" w:date="2021-12-10T10:54:00Z">
        <w:r w:rsidR="00BC13C3">
          <w:rPr>
            <w:rFonts w:ascii="Times New Roman" w:hAnsi="Times New Roman" w:cs="Times New Roman"/>
            <w:color w:val="000000"/>
            <w:shd w:val="clear" w:color="auto" w:fill="FFFFFF"/>
          </w:rPr>
          <w:t xml:space="preserve"> – no calibration for blood glucose data it is already calibrated</w:t>
        </w:r>
      </w:ins>
    </w:p>
    <w:p w14:paraId="0AAF4DCB" w14:textId="4E0E8123" w:rsidR="009D284C" w:rsidRDefault="009D284C" w:rsidP="00BB2246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hd w:val="clear" w:color="auto" w:fill="FFFFFF"/>
        </w:rPr>
        <w:t>3) Skin Glucose Concentration Data: discrete signal value, requires calibration</w:t>
      </w:r>
      <w:r w:rsidR="00026DFD">
        <w:rPr>
          <w:rFonts w:ascii="Times New Roman" w:hAnsi="Times New Roman" w:cs="Times New Roman"/>
          <w:color w:val="000000"/>
          <w:shd w:val="clear" w:color="auto" w:fill="FFFFFF"/>
        </w:rPr>
        <w:t xml:space="preserve"> later</w:t>
      </w:r>
      <w:ins w:id="9" w:author="Boutelle, Martyn G" w:date="2021-12-10T10:54:00Z">
        <w:r w:rsidR="00BC13C3">
          <w:rPr>
            <w:rFonts w:ascii="Times New Roman" w:hAnsi="Times New Roman" w:cs="Times New Roman"/>
            <w:color w:val="000000"/>
            <w:shd w:val="clear" w:color="auto" w:fill="FFFFFF"/>
          </w:rPr>
          <w:t xml:space="preserve"> – </w:t>
        </w:r>
        <w:proofErr w:type="spellStart"/>
        <w:r w:rsidR="00BC13C3">
          <w:rPr>
            <w:rFonts w:ascii="Times New Roman" w:hAnsi="Times New Roman" w:cs="Times New Roman"/>
            <w:color w:val="000000"/>
            <w:shd w:val="clear" w:color="auto" w:fill="FFFFFF"/>
          </w:rPr>
          <w:t>suggesthaving</w:t>
        </w:r>
        <w:proofErr w:type="spellEnd"/>
        <w:r w:rsidR="00BC13C3">
          <w:rPr>
            <w:rFonts w:ascii="Times New Roman" w:hAnsi="Times New Roman" w:cs="Times New Roman"/>
            <w:color w:val="000000"/>
            <w:shd w:val="clear" w:color="auto" w:fill="FFFFFF"/>
          </w:rPr>
          <w:t xml:space="preserve"> a place where you ente</w:t>
        </w:r>
      </w:ins>
      <w:ins w:id="10" w:author="Boutelle, Martyn G" w:date="2021-12-10T10:55:00Z">
        <w:r w:rsidR="00BC13C3">
          <w:rPr>
            <w:rFonts w:ascii="Times New Roman" w:hAnsi="Times New Roman" w:cs="Times New Roman"/>
            <w:color w:val="000000"/>
            <w:shd w:val="clear" w:color="auto" w:fill="FFFFFF"/>
          </w:rPr>
          <w:t>r the calibration parameters (</w:t>
        </w:r>
        <w:proofErr w:type="spellStart"/>
        <w:r w:rsidR="00BC13C3">
          <w:rPr>
            <w:rFonts w:ascii="Times New Roman" w:hAnsi="Times New Roman" w:cs="Times New Roman"/>
            <w:color w:val="000000"/>
            <w:shd w:val="clear" w:color="auto" w:fill="FFFFFF"/>
          </w:rPr>
          <w:t>eg</w:t>
        </w:r>
        <w:proofErr w:type="spellEnd"/>
        <w:r w:rsidR="00BC13C3">
          <w:rPr>
            <w:rFonts w:ascii="Times New Roman" w:hAnsi="Times New Roman" w:cs="Times New Roman"/>
            <w:color w:val="000000"/>
            <w:shd w:val="clear" w:color="auto" w:fill="FFFFFF"/>
          </w:rPr>
          <w:t xml:space="preserve"> slope and </w:t>
        </w:r>
        <w:proofErr w:type="gramStart"/>
        <w:r w:rsidR="00BC13C3">
          <w:rPr>
            <w:rFonts w:ascii="Times New Roman" w:hAnsi="Times New Roman" w:cs="Times New Roman"/>
            <w:color w:val="000000"/>
            <w:shd w:val="clear" w:color="auto" w:fill="FFFFFF"/>
          </w:rPr>
          <w:t>intercept  of</w:t>
        </w:r>
        <w:proofErr w:type="gramEnd"/>
        <w:r w:rsidR="00BC13C3">
          <w:rPr>
            <w:rFonts w:ascii="Times New Roman" w:hAnsi="Times New Roman" w:cs="Times New Roman"/>
            <w:color w:val="000000"/>
            <w:shd w:val="clear" w:color="auto" w:fill="FFFFFF"/>
          </w:rPr>
          <w:t xml:space="preserve"> [conc] = m (current) +c</w:t>
        </w:r>
      </w:ins>
      <w:ins w:id="11" w:author="Boutelle, Martyn G" w:date="2021-12-10T10:56:00Z">
        <w:r w:rsidR="00BC13C3">
          <w:rPr>
            <w:rFonts w:ascii="Times New Roman" w:hAnsi="Times New Roman" w:cs="Times New Roman"/>
            <w:color w:val="000000"/>
            <w:shd w:val="clear" w:color="auto" w:fill="FFFFFF"/>
          </w:rPr>
          <w:t xml:space="preserve"> plot) so that saved current </w:t>
        </w:r>
        <w:proofErr w:type="spellStart"/>
        <w:r w:rsidR="00BC13C3">
          <w:rPr>
            <w:rFonts w:ascii="Times New Roman" w:hAnsi="Times New Roman" w:cs="Times New Roman"/>
            <w:color w:val="000000"/>
            <w:shd w:val="clear" w:color="auto" w:fill="FFFFFF"/>
          </w:rPr>
          <w:t>bvalues</w:t>
        </w:r>
        <w:proofErr w:type="spellEnd"/>
        <w:r w:rsidR="00BC13C3">
          <w:rPr>
            <w:rFonts w:ascii="Times New Roman" w:hAnsi="Times New Roman" w:cs="Times New Roman"/>
            <w:color w:val="000000"/>
            <w:shd w:val="clear" w:color="auto" w:fill="FFFFFF"/>
          </w:rPr>
          <w:t xml:space="preserve"> can be converted to concentration.  If the calibration values are saved with </w:t>
        </w:r>
        <w:proofErr w:type="spellStart"/>
        <w:r w:rsidR="00BC13C3">
          <w:rPr>
            <w:rFonts w:ascii="Times New Roman" w:hAnsi="Times New Roman" w:cs="Times New Roman"/>
            <w:color w:val="000000"/>
            <w:shd w:val="clear" w:color="auto" w:fill="FFFFFF"/>
          </w:rPr>
          <w:t>thdata</w:t>
        </w:r>
        <w:proofErr w:type="spellEnd"/>
        <w:r w:rsidR="00BC13C3">
          <w:rPr>
            <w:rFonts w:ascii="Times New Roman" w:hAnsi="Times New Roman" w:cs="Times New Roman"/>
            <w:color w:val="000000"/>
            <w:shd w:val="clear" w:color="auto" w:fill="FFFFFF"/>
          </w:rPr>
          <w:t xml:space="preserve"> set it is possible to change them </w:t>
        </w:r>
        <w:proofErr w:type="gramStart"/>
        <w:r w:rsidR="00BC13C3">
          <w:rPr>
            <w:rFonts w:ascii="Times New Roman" w:hAnsi="Times New Roman" w:cs="Times New Roman"/>
            <w:color w:val="000000"/>
            <w:shd w:val="clear" w:color="auto" w:fill="FFFFFF"/>
          </w:rPr>
          <w:t>later, or</w:t>
        </w:r>
        <w:proofErr w:type="gramEnd"/>
        <w:r w:rsidR="00BC13C3">
          <w:rPr>
            <w:rFonts w:ascii="Times New Roman" w:hAnsi="Times New Roman" w:cs="Times New Roman"/>
            <w:color w:val="000000"/>
            <w:shd w:val="clear" w:color="auto" w:fill="FFFFFF"/>
          </w:rPr>
          <w:t xml:space="preserve"> re</w:t>
        </w:r>
      </w:ins>
      <w:ins w:id="12" w:author="Boutelle, Martyn G" w:date="2021-12-10T10:57:00Z">
        <w:r w:rsidR="00BC13C3">
          <w:rPr>
            <w:rFonts w:ascii="Times New Roman" w:hAnsi="Times New Roman" w:cs="Times New Roman"/>
            <w:color w:val="000000"/>
            <w:shd w:val="clear" w:color="auto" w:fill="FFFFFF"/>
          </w:rPr>
          <w:t>cover the current values.</w:t>
        </w:r>
      </w:ins>
    </w:p>
    <w:p w14:paraId="79B8D918" w14:textId="3C521F4D" w:rsidR="009D284C" w:rsidRDefault="009D284C" w:rsidP="00BB2246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hd w:val="clear" w:color="auto" w:fill="FFFFFF"/>
        </w:rPr>
        <w:t>4) Timestamp: date, hour, minute, second</w:t>
      </w:r>
    </w:p>
    <w:p w14:paraId="0770BFDE" w14:textId="6D289E1F" w:rsidR="009D284C" w:rsidRDefault="009D284C" w:rsidP="00BB2246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5) </w:t>
      </w:r>
      <w:r w:rsidR="00026DFD">
        <w:rPr>
          <w:rFonts w:ascii="Times New Roman" w:hAnsi="Times New Roman" w:cs="Times New Roman"/>
          <w:color w:val="000000"/>
          <w:shd w:val="clear" w:color="auto" w:fill="FFFFFF"/>
        </w:rPr>
        <w:t>Event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: Free text comment which illustrate the action </w:t>
      </w:r>
      <w:r w:rsidR="00026DFD">
        <w:rPr>
          <w:rFonts w:ascii="Times New Roman" w:hAnsi="Times New Roman" w:cs="Times New Roman"/>
          <w:color w:val="000000"/>
          <w:shd w:val="clear" w:color="auto" w:fill="FFFFFF"/>
        </w:rPr>
        <w:t>performed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at certain time point</w:t>
      </w:r>
      <w:ins w:id="13" w:author="Boutelle, Martyn G" w:date="2021-12-10T10:57:00Z">
        <w:r w:rsidR="00BC13C3">
          <w:rPr>
            <w:rFonts w:ascii="Times New Roman" w:hAnsi="Times New Roman" w:cs="Times New Roman"/>
            <w:color w:val="000000"/>
            <w:shd w:val="clear" w:color="auto" w:fill="FFFFFF"/>
          </w:rPr>
          <w:t xml:space="preserve"> </w:t>
        </w:r>
        <w:proofErr w:type="gramStart"/>
        <w:r w:rsidR="00BC13C3">
          <w:rPr>
            <w:rFonts w:ascii="Times New Roman" w:hAnsi="Times New Roman" w:cs="Times New Roman"/>
            <w:color w:val="000000"/>
            <w:shd w:val="clear" w:color="auto" w:fill="FFFFFF"/>
          </w:rPr>
          <w:t>-  do</w:t>
        </w:r>
        <w:proofErr w:type="gramEnd"/>
        <w:r w:rsidR="00BC13C3">
          <w:rPr>
            <w:rFonts w:ascii="Times New Roman" w:hAnsi="Times New Roman" w:cs="Times New Roman"/>
            <w:color w:val="000000"/>
            <w:shd w:val="clear" w:color="auto" w:fill="FFFFFF"/>
          </w:rPr>
          <w:t xml:space="preserve"> time stamp these</w:t>
        </w:r>
      </w:ins>
    </w:p>
    <w:p w14:paraId="350E767A" w14:textId="1ED7A83C" w:rsidR="009D284C" w:rsidRDefault="009D284C" w:rsidP="00BB2246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hd w:val="clear" w:color="auto" w:fill="FFFFFF"/>
        </w:rPr>
        <w:t>6) Calibration Factor Information: factors that could affect the calibration curve, for example temperature...</w:t>
      </w:r>
      <w:ins w:id="14" w:author="Boutelle, Martyn G" w:date="2021-12-10T11:01:00Z">
        <w:r w:rsidR="00883F14">
          <w:rPr>
            <w:rFonts w:ascii="Times New Roman" w:hAnsi="Times New Roman" w:cs="Times New Roman"/>
            <w:color w:val="000000"/>
            <w:shd w:val="clear" w:color="auto" w:fill="FFFFFF"/>
          </w:rPr>
          <w:t xml:space="preserve"> – not needed – the calibration is</w:t>
        </w:r>
      </w:ins>
      <w:ins w:id="15" w:author="Boutelle, Martyn G" w:date="2021-12-10T11:02:00Z">
        <w:r w:rsidR="00883F14">
          <w:rPr>
            <w:rFonts w:ascii="Times New Roman" w:hAnsi="Times New Roman" w:cs="Times New Roman"/>
            <w:color w:val="000000"/>
            <w:shd w:val="clear" w:color="auto" w:fill="FFFFFF"/>
          </w:rPr>
          <w:t xml:space="preserve"> </w:t>
        </w:r>
        <w:proofErr w:type="gramStart"/>
        <w:r w:rsidR="00883F14">
          <w:rPr>
            <w:rFonts w:ascii="Times New Roman" w:hAnsi="Times New Roman" w:cs="Times New Roman"/>
            <w:color w:val="000000"/>
            <w:shd w:val="clear" w:color="auto" w:fill="FFFFFF"/>
          </w:rPr>
          <w:t>actually done</w:t>
        </w:r>
      </w:ins>
      <w:proofErr w:type="gramEnd"/>
      <w:ins w:id="16" w:author="Boutelle, Martyn G" w:date="2021-12-10T11:01:00Z">
        <w:r w:rsidR="00883F14">
          <w:rPr>
            <w:rFonts w:ascii="Times New Roman" w:hAnsi="Times New Roman" w:cs="Times New Roman"/>
            <w:color w:val="000000"/>
            <w:shd w:val="clear" w:color="auto" w:fill="FFFFFF"/>
          </w:rPr>
          <w:t xml:space="preserve"> in situ – so the parameters take into account the</w:t>
        </w:r>
      </w:ins>
      <w:ins w:id="17" w:author="Boutelle, Martyn G" w:date="2021-12-10T11:02:00Z">
        <w:r w:rsidR="00883F14">
          <w:rPr>
            <w:rFonts w:ascii="Times New Roman" w:hAnsi="Times New Roman" w:cs="Times New Roman"/>
            <w:color w:val="000000"/>
            <w:shd w:val="clear" w:color="auto" w:fill="FFFFFF"/>
          </w:rPr>
          <w:t xml:space="preserve"> local conditions.</w:t>
        </w:r>
      </w:ins>
    </w:p>
    <w:p w14:paraId="493F5090" w14:textId="618BA77D" w:rsidR="009D284C" w:rsidRDefault="009D284C" w:rsidP="00BB2246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hd w:val="clear" w:color="auto" w:fill="FFFFFF"/>
        </w:rPr>
        <w:t>7) Lag Time: the time between the measurement done and the value received by the App</w:t>
      </w:r>
      <w:ins w:id="18" w:author="Boutelle, Martyn G" w:date="2021-12-10T10:58:00Z">
        <w:r w:rsidR="00BC13C3">
          <w:rPr>
            <w:rFonts w:ascii="Times New Roman" w:hAnsi="Times New Roman" w:cs="Times New Roman"/>
            <w:color w:val="000000"/>
            <w:shd w:val="clear" w:color="auto" w:fill="FFFFFF"/>
          </w:rPr>
          <w:t xml:space="preserve"> – more the lag between the sample leaving the skin and being </w:t>
        </w:r>
        <w:proofErr w:type="spellStart"/>
        <w:r w:rsidR="00BC13C3">
          <w:rPr>
            <w:rFonts w:ascii="Times New Roman" w:hAnsi="Times New Roman" w:cs="Times New Roman"/>
            <w:color w:val="000000"/>
            <w:shd w:val="clear" w:color="auto" w:fill="FFFFFF"/>
          </w:rPr>
          <w:t>analysed</w:t>
        </w:r>
        <w:proofErr w:type="spellEnd"/>
        <w:r w:rsidR="00BC13C3">
          <w:rPr>
            <w:rFonts w:ascii="Times New Roman" w:hAnsi="Times New Roman" w:cs="Times New Roman"/>
            <w:color w:val="000000"/>
            <w:shd w:val="clear" w:color="auto" w:fill="FFFFFF"/>
          </w:rPr>
          <w:t xml:space="preserve"> by t</w:t>
        </w:r>
      </w:ins>
      <w:ins w:id="19" w:author="Boutelle, Martyn G" w:date="2021-12-10T10:59:00Z">
        <w:r w:rsidR="00BC13C3">
          <w:rPr>
            <w:rFonts w:ascii="Times New Roman" w:hAnsi="Times New Roman" w:cs="Times New Roman"/>
            <w:color w:val="000000"/>
            <w:shd w:val="clear" w:color="auto" w:fill="FFFFFF"/>
          </w:rPr>
          <w:t xml:space="preserve">he microfluidic device. This could be 10 or 20 mins as the flow rate is so slow. Imaging a blood sample is taken. You want to know what was the skin surface </w:t>
        </w:r>
        <w:proofErr w:type="spellStart"/>
        <w:r w:rsidR="00BC13C3">
          <w:rPr>
            <w:rFonts w:ascii="Times New Roman" w:hAnsi="Times New Roman" w:cs="Times New Roman"/>
            <w:color w:val="000000"/>
            <w:shd w:val="clear" w:color="auto" w:fill="FFFFFF"/>
          </w:rPr>
          <w:t>rading</w:t>
        </w:r>
        <w:proofErr w:type="spellEnd"/>
        <w:r w:rsidR="00BC13C3">
          <w:rPr>
            <w:rFonts w:ascii="Times New Roman" w:hAnsi="Times New Roman" w:cs="Times New Roman"/>
            <w:color w:val="000000"/>
            <w:shd w:val="clear" w:color="auto" w:fill="FFFFFF"/>
          </w:rPr>
          <w:t xml:space="preserve"> at the point in time. The </w:t>
        </w:r>
      </w:ins>
      <w:ins w:id="20" w:author="Boutelle, Martyn G" w:date="2021-12-10T11:00:00Z">
        <w:r w:rsidR="00BC13C3">
          <w:rPr>
            <w:rFonts w:ascii="Times New Roman" w:hAnsi="Times New Roman" w:cs="Times New Roman"/>
            <w:color w:val="000000"/>
            <w:shd w:val="clear" w:color="auto" w:fill="FFFFFF"/>
          </w:rPr>
          <w:t xml:space="preserve">liquid from the skin will arrive at the microfluidic detector somre10 mins later.  Have a default for this value (as the probes will be </w:t>
        </w:r>
        <w:proofErr w:type="spellStart"/>
        <w:r w:rsidR="00BC13C3">
          <w:rPr>
            <w:rFonts w:ascii="Times New Roman" w:hAnsi="Times New Roman" w:cs="Times New Roman"/>
            <w:color w:val="000000"/>
            <w:shd w:val="clear" w:color="auto" w:fill="FFFFFF"/>
          </w:rPr>
          <w:t>indentical</w:t>
        </w:r>
        <w:proofErr w:type="spellEnd"/>
        <w:r w:rsidR="00BC13C3">
          <w:rPr>
            <w:rFonts w:ascii="Times New Roman" w:hAnsi="Times New Roman" w:cs="Times New Roman"/>
            <w:color w:val="000000"/>
            <w:shd w:val="clear" w:color="auto" w:fill="FFFFFF"/>
          </w:rPr>
          <w:t>)</w:t>
        </w:r>
      </w:ins>
      <w:ins w:id="21" w:author="Boutelle, Martyn G" w:date="2021-12-10T11:01:00Z">
        <w:r w:rsidR="00883F14">
          <w:rPr>
            <w:rFonts w:ascii="Times New Roman" w:hAnsi="Times New Roman" w:cs="Times New Roman"/>
            <w:color w:val="000000"/>
            <w:shd w:val="clear" w:color="auto" w:fill="FFFFFF"/>
          </w:rPr>
          <w:t xml:space="preserve"> – but n ability to change it of needed.</w:t>
        </w:r>
      </w:ins>
    </w:p>
    <w:p w14:paraId="64260B45" w14:textId="77777777" w:rsidR="00A23F0A" w:rsidRPr="000C1139" w:rsidRDefault="00A23F0A" w:rsidP="00BB2246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713750C" w14:textId="61DA3100" w:rsidR="004D69D7" w:rsidRDefault="004D69D7" w:rsidP="00BB2246">
      <w:pPr>
        <w:pStyle w:val="ListParagraph"/>
        <w:numPr>
          <w:ilvl w:val="0"/>
          <w:numId w:val="3"/>
        </w:numPr>
        <w:spacing w:before="240" w:after="240" w:line="240" w:lineRule="auto"/>
        <w:ind w:left="180" w:hanging="18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bookmarkStart w:id="22" w:name="OLE_LINK1"/>
      <w:r w:rsidRPr="004D69D7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r w:rsidR="000C1139">
        <w:rPr>
          <w:rFonts w:ascii="Times New Roman" w:hAnsi="Times New Roman" w:cs="Times New Roman"/>
          <w:b/>
          <w:color w:val="000000"/>
          <w:shd w:val="clear" w:color="auto" w:fill="FFFFFF"/>
        </w:rPr>
        <w:t>Data Processing</w:t>
      </w:r>
    </w:p>
    <w:p w14:paraId="6B0B4937" w14:textId="6BCD6E89" w:rsidR="004D69D7" w:rsidRDefault="004D69D7" w:rsidP="000C1139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4D69D7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(</w:t>
      </w:r>
      <w:r w:rsidR="000C1139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1) As a </w:t>
      </w:r>
      <w:r w:rsidR="00286407">
        <w:rPr>
          <w:rFonts w:ascii="Times New Roman" w:hAnsi="Times New Roman" w:cs="Times New Roman"/>
          <w:i/>
          <w:color w:val="000000"/>
          <w:shd w:val="clear" w:color="auto" w:fill="FFFFFF"/>
        </w:rPr>
        <w:t>[User/Administrator], I want to [calibrate the signal data] so that [signal</w:t>
      </w:r>
      <w:r w:rsidR="000000A0">
        <w:rPr>
          <w:rFonts w:ascii="Times New Roman" w:hAnsi="Times New Roman" w:cs="Times New Roman"/>
          <w:i/>
          <w:color w:val="000000"/>
          <w:shd w:val="clear" w:color="auto" w:fill="FFFFFF"/>
        </w:rPr>
        <w:t>s</w:t>
      </w:r>
      <w:r w:rsidR="00286407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in the current/voltage form could be transformed into concentration</w:t>
      </w:r>
      <w:r w:rsidR="000000A0">
        <w:rPr>
          <w:rFonts w:ascii="Times New Roman" w:hAnsi="Times New Roman" w:cs="Times New Roman"/>
          <w:i/>
          <w:color w:val="000000"/>
          <w:shd w:val="clear" w:color="auto" w:fill="FFFFFF"/>
        </w:rPr>
        <w:t>, which makes it easily to be understood and could be used for clinical analysis directly.</w:t>
      </w:r>
      <w:r w:rsidR="00286407">
        <w:rPr>
          <w:rFonts w:ascii="Times New Roman" w:hAnsi="Times New Roman" w:cs="Times New Roman"/>
          <w:i/>
          <w:color w:val="000000"/>
          <w:shd w:val="clear" w:color="auto" w:fill="FFFFFF"/>
        </w:rPr>
        <w:t>]</w:t>
      </w:r>
      <w:ins w:id="23" w:author="Boutelle, Martyn G" w:date="2021-12-10T11:12:00Z">
        <w:r w:rsidR="00A73BFD">
          <w:rPr>
            <w:rFonts w:ascii="Times New Roman" w:hAnsi="Times New Roman" w:cs="Times New Roman"/>
            <w:i/>
            <w:color w:val="000000"/>
            <w:shd w:val="clear" w:color="auto" w:fill="FFFFFF"/>
          </w:rPr>
          <w:t xml:space="preserve"> -yes</w:t>
        </w:r>
      </w:ins>
    </w:p>
    <w:bookmarkEnd w:id="22"/>
    <w:p w14:paraId="72028A9B" w14:textId="61B7087D" w:rsidR="000000A0" w:rsidRDefault="000000A0" w:rsidP="000C1139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hd w:val="clear" w:color="auto" w:fill="FFFFFF"/>
        </w:rPr>
        <w:t>(2) As a [User/Administrator], I want to [match the timestamp and the concentration</w:t>
      </w:r>
      <w:r w:rsidR="00D269E6">
        <w:rPr>
          <w:rFonts w:ascii="Times New Roman" w:hAnsi="Times New Roman" w:cs="Times New Roman"/>
          <w:i/>
          <w:color w:val="000000"/>
          <w:shd w:val="clear" w:color="auto" w:fill="FFFFFF"/>
        </w:rPr>
        <w:t>/event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>] so that [correct monitoring result could lead to the accurate clinical solution.]</w:t>
      </w:r>
      <w:ins w:id="24" w:author="Boutelle, Martyn G" w:date="2021-12-10T11:12:00Z">
        <w:r w:rsidR="00A73BFD">
          <w:rPr>
            <w:rFonts w:ascii="Times New Roman" w:hAnsi="Times New Roman" w:cs="Times New Roman"/>
            <w:i/>
            <w:color w:val="000000"/>
            <w:shd w:val="clear" w:color="auto" w:fill="FFFFFF"/>
          </w:rPr>
          <w:t xml:space="preserve"> - yes</w:t>
        </w:r>
      </w:ins>
    </w:p>
    <w:p w14:paraId="0A627CE7" w14:textId="0DA73615" w:rsidR="000000A0" w:rsidRDefault="000000A0" w:rsidP="000C1139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i/>
          <w:color w:val="000000"/>
          <w:shd w:val="clear" w:color="auto" w:fill="FFFFFF"/>
        </w:rPr>
        <w:lastRenderedPageBreak/>
        <w:t>(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>3) As a [User/Administrator], I want to [smooth the concentration data]</w:t>
      </w:r>
      <w:r w:rsidR="001B4A0B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</w:t>
      </w:r>
      <w:r w:rsidR="001B4A0B">
        <w:rPr>
          <w:rFonts w:ascii="Times New Roman" w:hAnsi="Times New Roman" w:cs="Times New Roman" w:hint="eastAsia"/>
          <w:i/>
          <w:color w:val="000000"/>
          <w:shd w:val="clear" w:color="auto" w:fill="FFFFFF"/>
        </w:rPr>
        <w:t>so</w:t>
      </w:r>
      <w:r w:rsidR="001B4A0B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that [the graph could be plotted more clearly and the hidden trend within the time series could be found more easily.]</w:t>
      </w:r>
      <w:ins w:id="25" w:author="Boutelle, Martyn G" w:date="2021-12-10T11:03:00Z">
        <w:r w:rsidR="00883F14">
          <w:rPr>
            <w:rFonts w:ascii="Times New Roman" w:hAnsi="Times New Roman" w:cs="Times New Roman"/>
            <w:i/>
            <w:color w:val="000000"/>
            <w:shd w:val="clear" w:color="auto" w:fill="FFFFFF"/>
          </w:rPr>
          <w:t xml:space="preserve"> – good </w:t>
        </w:r>
        <w:proofErr w:type="spellStart"/>
        <w:r w:rsidR="00883F14">
          <w:rPr>
            <w:rFonts w:ascii="Times New Roman" w:hAnsi="Times New Roman" w:cs="Times New Roman"/>
            <w:i/>
            <w:color w:val="000000"/>
            <w:shd w:val="clear" w:color="auto" w:fill="FFFFFF"/>
          </w:rPr>
          <w:t>naybe</w:t>
        </w:r>
        <w:proofErr w:type="spellEnd"/>
        <w:r w:rsidR="00883F14">
          <w:rPr>
            <w:rFonts w:ascii="Times New Roman" w:hAnsi="Times New Roman" w:cs="Times New Roman"/>
            <w:i/>
            <w:color w:val="000000"/>
            <w:shd w:val="clear" w:color="auto" w:fill="FFFFFF"/>
          </w:rPr>
          <w:t xml:space="preserve"> have the option of choosing </w:t>
        </w:r>
        <w:proofErr w:type="spellStart"/>
        <w:r w:rsidR="00883F14">
          <w:rPr>
            <w:rFonts w:ascii="Times New Roman" w:hAnsi="Times New Roman" w:cs="Times New Roman"/>
            <w:i/>
            <w:color w:val="000000"/>
            <w:shd w:val="clear" w:color="auto" w:fill="FFFFFF"/>
          </w:rPr>
          <w:t>difernt</w:t>
        </w:r>
        <w:proofErr w:type="spellEnd"/>
        <w:r w:rsidR="00883F14">
          <w:rPr>
            <w:rFonts w:ascii="Times New Roman" w:hAnsi="Times New Roman" w:cs="Times New Roman"/>
            <w:i/>
            <w:color w:val="000000"/>
            <w:shd w:val="clear" w:color="auto" w:fill="FFFFFF"/>
          </w:rPr>
          <w:t xml:space="preserve"> soothing methods.</w:t>
        </w:r>
      </w:ins>
    </w:p>
    <w:p w14:paraId="37D4C2A8" w14:textId="3BDE0625" w:rsidR="001B4A0B" w:rsidRDefault="003E3113" w:rsidP="00510551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i/>
          <w:color w:val="000000"/>
          <w:shd w:val="clear" w:color="auto" w:fill="FFFFFF"/>
        </w:rPr>
        <w:t>(</w:t>
      </w:r>
      <w:r w:rsidR="00D269E6">
        <w:rPr>
          <w:rFonts w:ascii="Times New Roman" w:hAnsi="Times New Roman" w:cs="Times New Roman"/>
          <w:i/>
          <w:color w:val="000000"/>
          <w:shd w:val="clear" w:color="auto" w:fill="FFFFFF"/>
        </w:rPr>
        <w:t>4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>) As a [User/Administrator], I want to [perform post processing] so that […]</w:t>
      </w:r>
      <w:ins w:id="26" w:author="Boutelle, Martyn G" w:date="2021-12-10T11:03:00Z">
        <w:r w:rsidR="00883F14">
          <w:rPr>
            <w:rFonts w:ascii="Times New Roman" w:hAnsi="Times New Roman" w:cs="Times New Roman"/>
            <w:i/>
            <w:color w:val="000000"/>
            <w:shd w:val="clear" w:color="auto" w:fill="FFFFFF"/>
          </w:rPr>
          <w:t xml:space="preserve"> Yes good idea – so that blood g</w:t>
        </w:r>
      </w:ins>
      <w:ins w:id="27" w:author="Boutelle, Martyn G" w:date="2021-12-10T11:04:00Z">
        <w:r w:rsidR="00883F14">
          <w:rPr>
            <w:rFonts w:ascii="Times New Roman" w:hAnsi="Times New Roman" w:cs="Times New Roman"/>
            <w:i/>
            <w:color w:val="000000"/>
            <w:shd w:val="clear" w:color="auto" w:fill="FFFFFF"/>
          </w:rPr>
          <w:t xml:space="preserve">lucose and skin glucose values can be compared – </w:t>
        </w:r>
        <w:proofErr w:type="spellStart"/>
        <w:r w:rsidR="00883F14">
          <w:rPr>
            <w:rFonts w:ascii="Times New Roman" w:hAnsi="Times New Roman" w:cs="Times New Roman"/>
            <w:i/>
            <w:color w:val="000000"/>
            <w:shd w:val="clear" w:color="auto" w:fill="FFFFFF"/>
          </w:rPr>
          <w:t>aginst</w:t>
        </w:r>
        <w:proofErr w:type="spellEnd"/>
        <w:r w:rsidR="00883F14">
          <w:rPr>
            <w:rFonts w:ascii="Times New Roman" w:hAnsi="Times New Roman" w:cs="Times New Roman"/>
            <w:i/>
            <w:color w:val="000000"/>
            <w:shd w:val="clear" w:color="auto" w:fill="FFFFFF"/>
          </w:rPr>
          <w:t xml:space="preserve"> time including the events, and against each other (x-y plot) and </w:t>
        </w:r>
        <w:proofErr w:type="spellStart"/>
        <w:proofErr w:type="gramStart"/>
        <w:r w:rsidR="00883F14">
          <w:rPr>
            <w:rFonts w:ascii="Times New Roman" w:hAnsi="Times New Roman" w:cs="Times New Roman"/>
            <w:i/>
            <w:color w:val="000000"/>
            <w:shd w:val="clear" w:color="auto" w:fill="FFFFFF"/>
          </w:rPr>
          <w:t>eg</w:t>
        </w:r>
        <w:proofErr w:type="spellEnd"/>
        <w:proofErr w:type="gramEnd"/>
        <w:r w:rsidR="00883F14">
          <w:rPr>
            <w:rFonts w:ascii="Times New Roman" w:hAnsi="Times New Roman" w:cs="Times New Roman"/>
            <w:i/>
            <w:color w:val="000000"/>
            <w:shd w:val="clear" w:color="auto" w:fill="FFFFFF"/>
          </w:rPr>
          <w:t xml:space="preserve"> Bland-Altmann plot.</w:t>
        </w:r>
      </w:ins>
    </w:p>
    <w:p w14:paraId="5E935730" w14:textId="77777777" w:rsidR="003E3113" w:rsidRDefault="003E3113" w:rsidP="00510551">
      <w:pPr>
        <w:spacing w:before="80" w:after="80" w:line="240" w:lineRule="auto"/>
        <w:jc w:val="both"/>
        <w:rPr>
          <w:rFonts w:ascii="Times New Roman" w:hAnsi="Times New Roman" w:cs="Times New Roman"/>
          <w:iCs/>
          <w:color w:val="000000"/>
          <w:shd w:val="clear" w:color="auto" w:fill="FFFFFF"/>
        </w:rPr>
      </w:pPr>
    </w:p>
    <w:p w14:paraId="4428BCAF" w14:textId="1F6AC850" w:rsidR="001B4A0B" w:rsidRDefault="001B4A0B" w:rsidP="00510551">
      <w:pPr>
        <w:spacing w:before="80" w:after="80" w:line="240" w:lineRule="auto"/>
        <w:jc w:val="both"/>
        <w:rPr>
          <w:rFonts w:ascii="Times New Roman" w:hAnsi="Times New Roman" w:cs="Times New Roman"/>
          <w:iCs/>
          <w:color w:val="000000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hd w:val="clear" w:color="auto" w:fill="FFFFFF"/>
        </w:rPr>
        <w:t>Note:</w:t>
      </w:r>
    </w:p>
    <w:p w14:paraId="05C90555" w14:textId="4F9E9AB3" w:rsidR="003E3113" w:rsidRDefault="001B4A0B" w:rsidP="00510551">
      <w:pPr>
        <w:spacing w:before="80" w:after="80" w:line="240" w:lineRule="auto"/>
        <w:jc w:val="both"/>
        <w:rPr>
          <w:ins w:id="28" w:author="Boutelle, Martyn G" w:date="2021-12-10T11:05:00Z"/>
          <w:rFonts w:ascii="Times New Roman" w:hAnsi="Times New Roman" w:cs="Times New Roman"/>
          <w:iCs/>
          <w:color w:val="000000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hd w:val="clear" w:color="auto" w:fill="FFFFFF"/>
        </w:rPr>
        <w:t xml:space="preserve">(1) </w:t>
      </w:r>
      <w:r w:rsidR="003E3113">
        <w:rPr>
          <w:rFonts w:ascii="Times New Roman" w:hAnsi="Times New Roman" w:cs="Times New Roman"/>
          <w:iCs/>
          <w:color w:val="000000"/>
          <w:shd w:val="clear" w:color="auto" w:fill="FFFFFF"/>
        </w:rPr>
        <w:t>post-signal processing: whether we need this, or it has been done before the data transmission</w:t>
      </w:r>
    </w:p>
    <w:p w14:paraId="12A19607" w14:textId="4E37A119" w:rsidR="00883F14" w:rsidRDefault="00883F14" w:rsidP="00510551">
      <w:pPr>
        <w:spacing w:before="80" w:after="80" w:line="240" w:lineRule="auto"/>
        <w:jc w:val="both"/>
        <w:rPr>
          <w:rFonts w:ascii="Times New Roman" w:hAnsi="Times New Roman" w:cs="Times New Roman"/>
          <w:iCs/>
          <w:color w:val="000000"/>
          <w:shd w:val="clear" w:color="auto" w:fill="FFFFFF"/>
        </w:rPr>
      </w:pPr>
      <w:ins w:id="29" w:author="Boutelle, Martyn G" w:date="2021-12-10T11:05:00Z">
        <w:r>
          <w:rPr>
            <w:rFonts w:ascii="Times New Roman" w:hAnsi="Times New Roman" w:cs="Times New Roman"/>
            <w:iCs/>
            <w:color w:val="000000"/>
            <w:shd w:val="clear" w:color="auto" w:fill="FFFFFF"/>
          </w:rPr>
          <w:t xml:space="preserve">There might be </w:t>
        </w:r>
        <w:proofErr w:type="gramStart"/>
        <w:r>
          <w:rPr>
            <w:rFonts w:ascii="Times New Roman" w:hAnsi="Times New Roman" w:cs="Times New Roman"/>
            <w:iCs/>
            <w:color w:val="000000"/>
            <w:shd w:val="clear" w:color="auto" w:fill="FFFFFF"/>
          </w:rPr>
          <w:t>some  -</w:t>
        </w:r>
        <w:proofErr w:type="gramEnd"/>
        <w:r>
          <w:rPr>
            <w:rFonts w:ascii="Times New Roman" w:hAnsi="Times New Roman" w:cs="Times New Roman"/>
            <w:iCs/>
            <w:color w:val="000000"/>
            <w:shd w:val="clear" w:color="auto" w:fill="FFFFFF"/>
          </w:rPr>
          <w:t xml:space="preserve"> but not much you do not need to worry about it. Do have some signal processing in your app. Things to consider sp</w:t>
        </w:r>
      </w:ins>
      <w:ins w:id="30" w:author="Boutelle, Martyn G" w:date="2021-12-10T11:06:00Z">
        <w:r>
          <w:rPr>
            <w:rFonts w:ascii="Times New Roman" w:hAnsi="Times New Roman" w:cs="Times New Roman"/>
            <w:iCs/>
            <w:color w:val="000000"/>
            <w:shd w:val="clear" w:color="auto" w:fill="FFFFFF"/>
          </w:rPr>
          <w:t>i</w:t>
        </w:r>
      </w:ins>
      <w:ins w:id="31" w:author="Boutelle, Martyn G" w:date="2021-12-10T11:05:00Z">
        <w:r>
          <w:rPr>
            <w:rFonts w:ascii="Times New Roman" w:hAnsi="Times New Roman" w:cs="Times New Roman"/>
            <w:iCs/>
            <w:color w:val="000000"/>
            <w:shd w:val="clear" w:color="auto" w:fill="FFFFFF"/>
          </w:rPr>
          <w:t>ke rem</w:t>
        </w:r>
      </w:ins>
      <w:ins w:id="32" w:author="Boutelle, Martyn G" w:date="2021-12-10T11:06:00Z">
        <w:r>
          <w:rPr>
            <w:rFonts w:ascii="Times New Roman" w:hAnsi="Times New Roman" w:cs="Times New Roman"/>
            <w:iCs/>
            <w:color w:val="000000"/>
            <w:shd w:val="clear" w:color="auto" w:fill="FFFFFF"/>
          </w:rPr>
          <w:t>o</w:t>
        </w:r>
      </w:ins>
      <w:ins w:id="33" w:author="Boutelle, Martyn G" w:date="2021-12-10T11:05:00Z">
        <w:r>
          <w:rPr>
            <w:rFonts w:ascii="Times New Roman" w:hAnsi="Times New Roman" w:cs="Times New Roman"/>
            <w:iCs/>
            <w:color w:val="000000"/>
            <w:shd w:val="clear" w:color="auto" w:fill="FFFFFF"/>
          </w:rPr>
          <w:t>v</w:t>
        </w:r>
      </w:ins>
      <w:ins w:id="34" w:author="Boutelle, Martyn G" w:date="2021-12-10T11:06:00Z">
        <w:r>
          <w:rPr>
            <w:rFonts w:ascii="Times New Roman" w:hAnsi="Times New Roman" w:cs="Times New Roman"/>
            <w:iCs/>
            <w:color w:val="000000"/>
            <w:shd w:val="clear" w:color="auto" w:fill="FFFFFF"/>
          </w:rPr>
          <w:t>al, smoothing</w:t>
        </w:r>
      </w:ins>
    </w:p>
    <w:p w14:paraId="23ADF5AA" w14:textId="77777777" w:rsidR="00A23F0A" w:rsidRDefault="00A23F0A" w:rsidP="00510551">
      <w:pPr>
        <w:spacing w:before="80" w:after="80" w:line="240" w:lineRule="auto"/>
        <w:jc w:val="both"/>
        <w:rPr>
          <w:rFonts w:ascii="Times New Roman" w:hAnsi="Times New Roman" w:cs="Times New Roman"/>
          <w:iCs/>
          <w:color w:val="000000"/>
          <w:shd w:val="clear" w:color="auto" w:fill="FFFFFF"/>
        </w:rPr>
      </w:pPr>
    </w:p>
    <w:p w14:paraId="70636204" w14:textId="6DC60DF1" w:rsidR="003E3113" w:rsidRDefault="003E3113" w:rsidP="003E3113">
      <w:pPr>
        <w:pStyle w:val="ListParagraph"/>
        <w:numPr>
          <w:ilvl w:val="0"/>
          <w:numId w:val="3"/>
        </w:numPr>
        <w:spacing w:before="240" w:after="240" w:line="240" w:lineRule="auto"/>
        <w:ind w:left="180" w:hanging="18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t>Data Plotting</w:t>
      </w:r>
    </w:p>
    <w:p w14:paraId="6971D1A0" w14:textId="29189155" w:rsidR="00C26F33" w:rsidRDefault="003E3113" w:rsidP="003E3113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4D69D7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(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>1) As a [User/Administrator], I want to plot [</w:t>
      </w:r>
      <w:r w:rsidR="0065523B">
        <w:rPr>
          <w:rFonts w:ascii="Times New Roman" w:hAnsi="Times New Roman" w:cs="Times New Roman"/>
          <w:i/>
          <w:color w:val="000000"/>
          <w:shd w:val="clear" w:color="auto" w:fill="FFFFFF"/>
        </w:rPr>
        <w:t>Glucose Concentration with respect to Time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>] so that [</w:t>
      </w:r>
      <w:r w:rsidR="00C26F33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the long-term trend of the </w:t>
      </w:r>
      <w:r w:rsidR="00DD76A3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glucose </w:t>
      </w:r>
      <w:r w:rsidR="00C26F33">
        <w:rPr>
          <w:rFonts w:ascii="Times New Roman" w:hAnsi="Times New Roman" w:cs="Times New Roman"/>
          <w:i/>
          <w:color w:val="000000"/>
          <w:shd w:val="clear" w:color="auto" w:fill="FFFFFF"/>
        </w:rPr>
        <w:t>concentration could be presented, and any unusual variation could be detected with the matching time information.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>]</w:t>
      </w:r>
      <w:ins w:id="35" w:author="Boutelle, Martyn G" w:date="2021-12-10T11:11:00Z">
        <w:r w:rsidR="00A73BFD">
          <w:rPr>
            <w:rFonts w:ascii="Times New Roman" w:hAnsi="Times New Roman" w:cs="Times New Roman"/>
            <w:i/>
            <w:color w:val="000000"/>
            <w:shd w:val="clear" w:color="auto" w:fill="FFFFFF"/>
          </w:rPr>
          <w:t xml:space="preserve"> - yes</w:t>
        </w:r>
      </w:ins>
    </w:p>
    <w:p w14:paraId="41659073" w14:textId="6BDBFBF2" w:rsidR="003E3113" w:rsidRDefault="0065523B" w:rsidP="00510551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i/>
          <w:color w:val="000000"/>
          <w:shd w:val="clear" w:color="auto" w:fill="FFFFFF"/>
        </w:rPr>
        <w:t>(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2) </w:t>
      </w:r>
      <w:r w:rsidR="0014695F">
        <w:rPr>
          <w:rFonts w:ascii="Times New Roman" w:hAnsi="Times New Roman" w:cs="Times New Roman" w:hint="eastAsia"/>
          <w:i/>
          <w:color w:val="000000"/>
          <w:shd w:val="clear" w:color="auto" w:fill="FFFFFF"/>
        </w:rPr>
        <w:t>A</w:t>
      </w:r>
      <w:r w:rsidR="0014695F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s a [User/Administrator], I want to plot [Skin </w:t>
      </w:r>
      <w:r w:rsidR="00DD76A3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Glucose </w:t>
      </w:r>
      <w:r w:rsidR="0014695F">
        <w:rPr>
          <w:rFonts w:ascii="Times New Roman" w:hAnsi="Times New Roman" w:cs="Times New Roman"/>
          <w:i/>
          <w:color w:val="000000"/>
          <w:shd w:val="clear" w:color="auto" w:fill="FFFFFF"/>
        </w:rPr>
        <w:t>Concentration with respect to Time] so that [</w:t>
      </w:r>
      <w:r w:rsidR="00DD76A3">
        <w:rPr>
          <w:rFonts w:ascii="Times New Roman" w:hAnsi="Times New Roman" w:cs="Times New Roman"/>
          <w:i/>
          <w:color w:val="000000"/>
          <w:shd w:val="clear" w:color="auto" w:fill="FFFFFF"/>
        </w:rPr>
        <w:t>the long-term trend of the skin glucose concentration could be presented, and any unusual variation could be detected with the matching time information.</w:t>
      </w:r>
      <w:r w:rsidR="0014695F">
        <w:rPr>
          <w:rFonts w:ascii="Times New Roman" w:hAnsi="Times New Roman" w:cs="Times New Roman"/>
          <w:i/>
          <w:color w:val="000000"/>
          <w:shd w:val="clear" w:color="auto" w:fill="FFFFFF"/>
        </w:rPr>
        <w:t>]</w:t>
      </w:r>
      <w:ins w:id="36" w:author="Boutelle, Martyn G" w:date="2021-12-10T11:11:00Z">
        <w:r w:rsidR="00A73BFD">
          <w:rPr>
            <w:rFonts w:ascii="Times New Roman" w:hAnsi="Times New Roman" w:cs="Times New Roman"/>
            <w:i/>
            <w:color w:val="000000"/>
            <w:shd w:val="clear" w:color="auto" w:fill="FFFFFF"/>
          </w:rPr>
          <w:t xml:space="preserve"> - yes</w:t>
        </w:r>
      </w:ins>
    </w:p>
    <w:p w14:paraId="4831DCBF" w14:textId="683031C1" w:rsidR="00026DFD" w:rsidRDefault="00026DFD" w:rsidP="00510551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i/>
          <w:color w:val="000000"/>
          <w:shd w:val="clear" w:color="auto" w:fill="FFFFFF"/>
        </w:rPr>
        <w:t>(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>3) As a [User/Administrator], I want to plot [Event with respect to Time] so that [it shares the same time axis with the concentration plots and all of them could be used together and the trend in the plot might be explained more reasonably.]</w:t>
      </w:r>
      <w:ins w:id="37" w:author="Boutelle, Martyn G" w:date="2021-12-10T11:06:00Z">
        <w:r w:rsidR="00883F14">
          <w:rPr>
            <w:rFonts w:ascii="Times New Roman" w:hAnsi="Times New Roman" w:cs="Times New Roman"/>
            <w:i/>
            <w:color w:val="000000"/>
            <w:shd w:val="clear" w:color="auto" w:fill="FFFFFF"/>
          </w:rPr>
          <w:t xml:space="preserve"> true – but only with plots 1 and 2 – </w:t>
        </w:r>
        <w:proofErr w:type="spellStart"/>
        <w:proofErr w:type="gramStart"/>
        <w:r w:rsidR="00883F14">
          <w:rPr>
            <w:rFonts w:ascii="Times New Roman" w:hAnsi="Times New Roman" w:cs="Times New Roman"/>
            <w:i/>
            <w:color w:val="000000"/>
            <w:shd w:val="clear" w:color="auto" w:fill="FFFFFF"/>
          </w:rPr>
          <w:t>ie</w:t>
        </w:r>
        <w:proofErr w:type="spellEnd"/>
        <w:proofErr w:type="gramEnd"/>
        <w:r w:rsidR="00883F14">
          <w:rPr>
            <w:rFonts w:ascii="Times New Roman" w:hAnsi="Times New Roman" w:cs="Times New Roman"/>
            <w:i/>
            <w:color w:val="000000"/>
            <w:shd w:val="clear" w:color="auto" w:fill="FFFFFF"/>
          </w:rPr>
          <w:t xml:space="preserve"> we do not need to see </w:t>
        </w:r>
      </w:ins>
      <w:ins w:id="38" w:author="Boutelle, Martyn G" w:date="2021-12-10T11:07:00Z">
        <w:r w:rsidR="00883F14">
          <w:rPr>
            <w:rFonts w:ascii="Times New Roman" w:hAnsi="Times New Roman" w:cs="Times New Roman"/>
            <w:i/>
            <w:color w:val="000000"/>
            <w:shd w:val="clear" w:color="auto" w:fill="FFFFFF"/>
          </w:rPr>
          <w:t>3 on its own.</w:t>
        </w:r>
      </w:ins>
    </w:p>
    <w:p w14:paraId="77C106B7" w14:textId="4C1EAAD9" w:rsidR="00DD76A3" w:rsidRDefault="00DD76A3" w:rsidP="00510551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hd w:val="clear" w:color="auto" w:fill="FFFFFF"/>
        </w:rPr>
        <w:t>(</w:t>
      </w:r>
      <w:r w:rsidR="00026DFD">
        <w:rPr>
          <w:rFonts w:ascii="Times New Roman" w:hAnsi="Times New Roman" w:cs="Times New Roman"/>
          <w:i/>
          <w:color w:val="000000"/>
          <w:shd w:val="clear" w:color="auto" w:fill="FFFFFF"/>
        </w:rPr>
        <w:t>4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>) As a [User/Administrator], I want to plot [Glucose Concentration with respect to Skin Glucose Concentration] so that [the correlation between th</w:t>
      </w:r>
      <w:r w:rsidR="00026DFD">
        <w:rPr>
          <w:rFonts w:ascii="Times New Roman" w:hAnsi="Times New Roman" w:cs="Times New Roman"/>
          <w:i/>
          <w:color w:val="000000"/>
          <w:shd w:val="clear" w:color="auto" w:fill="FFFFFF"/>
        </w:rPr>
        <w:t>e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se 2 concentrations could be evaluated for </w:t>
      </w:r>
      <w:r>
        <w:rPr>
          <w:rFonts w:ascii="Times New Roman" w:hAnsi="Times New Roman" w:cs="Times New Roman" w:hint="eastAsia"/>
          <w:i/>
          <w:color w:val="000000"/>
          <w:shd w:val="clear" w:color="auto" w:fill="FFFFFF"/>
        </w:rPr>
        <w:t>more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accurate clinical diagnosis.]</w:t>
      </w:r>
      <w:ins w:id="39" w:author="Boutelle, Martyn G" w:date="2021-12-10T11:07:00Z">
        <w:r w:rsidR="00883F14">
          <w:rPr>
            <w:rFonts w:ascii="Times New Roman" w:hAnsi="Times New Roman" w:cs="Times New Roman"/>
            <w:i/>
            <w:color w:val="000000"/>
            <w:shd w:val="clear" w:color="auto" w:fill="FFFFFF"/>
          </w:rPr>
          <w:t xml:space="preserve"> - yes</w:t>
        </w:r>
      </w:ins>
    </w:p>
    <w:p w14:paraId="7EB81DCF" w14:textId="787B0632" w:rsidR="00DD76A3" w:rsidRDefault="00DD76A3" w:rsidP="00510551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i/>
          <w:color w:val="000000"/>
          <w:shd w:val="clear" w:color="auto" w:fill="FFFFFF"/>
        </w:rPr>
        <w:t>(</w:t>
      </w:r>
      <w:r w:rsidR="00026DFD">
        <w:rPr>
          <w:rFonts w:ascii="Times New Roman" w:hAnsi="Times New Roman" w:cs="Times New Roman"/>
          <w:i/>
          <w:color w:val="000000"/>
          <w:shd w:val="clear" w:color="auto" w:fill="FFFFFF"/>
        </w:rPr>
        <w:t>5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) As a [User/Administrator], </w:t>
      </w:r>
      <w:r w:rsidR="009174C0">
        <w:rPr>
          <w:rFonts w:ascii="Times New Roman" w:hAnsi="Times New Roman" w:cs="Times New Roman"/>
          <w:i/>
          <w:color w:val="000000"/>
          <w:shd w:val="clear" w:color="auto" w:fill="FFFFFF"/>
        </w:rPr>
        <w:t>I want to plot [Bland-Altman Plot for Glucose Concentration and Skin Glucose Concentration] so that [the agreement between these paired measurements could be determined and used in clinical diagnosis.]</w:t>
      </w:r>
      <w:ins w:id="40" w:author="Boutelle, Martyn G" w:date="2021-12-10T11:07:00Z">
        <w:r w:rsidR="00883F14">
          <w:rPr>
            <w:rFonts w:ascii="Times New Roman" w:hAnsi="Times New Roman" w:cs="Times New Roman"/>
            <w:i/>
            <w:color w:val="000000"/>
            <w:shd w:val="clear" w:color="auto" w:fill="FFFFFF"/>
          </w:rPr>
          <w:t xml:space="preserve"> - yes</w:t>
        </w:r>
      </w:ins>
    </w:p>
    <w:p w14:paraId="784DF9BA" w14:textId="77777777" w:rsidR="004A5FA7" w:rsidRPr="004A5FA7" w:rsidRDefault="004A5FA7" w:rsidP="00510551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</w:p>
    <w:p w14:paraId="6BD77601" w14:textId="72DA2476" w:rsidR="009174C0" w:rsidRDefault="00D269E6" w:rsidP="009174C0">
      <w:pPr>
        <w:pStyle w:val="ListParagraph"/>
        <w:numPr>
          <w:ilvl w:val="0"/>
          <w:numId w:val="3"/>
        </w:numPr>
        <w:spacing w:before="240" w:after="240" w:line="240" w:lineRule="auto"/>
        <w:ind w:left="180" w:hanging="18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t>Permission</w:t>
      </w:r>
      <w:r w:rsidR="005448E8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Control</w:t>
      </w:r>
    </w:p>
    <w:p w14:paraId="186226F4" w14:textId="5F832CE1" w:rsidR="00D269E6" w:rsidRDefault="009174C0" w:rsidP="00D269E6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bookmarkStart w:id="41" w:name="OLE_LINK2"/>
      <w:r w:rsidRPr="004D69D7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</w:t>
      </w:r>
      <w:r w:rsidR="00D269E6">
        <w:rPr>
          <w:rFonts w:ascii="Times New Roman" w:hAnsi="Times New Roman" w:cs="Times New Roman"/>
          <w:i/>
          <w:color w:val="000000"/>
          <w:shd w:val="clear" w:color="auto" w:fill="FFFFFF"/>
        </w:rPr>
        <w:t>(1) As a [User/Administrator], I could [log in using a unique ID and a mat</w:t>
      </w:r>
      <w:r w:rsidR="005D08EC">
        <w:rPr>
          <w:rFonts w:ascii="Times New Roman" w:hAnsi="Times New Roman" w:cs="Times New Roman"/>
          <w:i/>
          <w:color w:val="000000"/>
          <w:shd w:val="clear" w:color="auto" w:fill="FFFFFF"/>
        </w:rPr>
        <w:t>ched</w:t>
      </w:r>
      <w:r w:rsidR="00D269E6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password] so that [only users given permission could use this app.]</w:t>
      </w:r>
    </w:p>
    <w:p w14:paraId="24FCFAD8" w14:textId="3095A623" w:rsidR="00D269E6" w:rsidRDefault="00D269E6" w:rsidP="00D269E6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hd w:val="clear" w:color="auto" w:fill="FFFFFF"/>
        </w:rPr>
        <w:t>(2) As a [User/Administrator], I could [chang</w:t>
      </w:r>
      <w:r w:rsidR="00027780">
        <w:rPr>
          <w:rFonts w:ascii="Times New Roman" w:hAnsi="Times New Roman" w:cs="Times New Roman"/>
          <w:i/>
          <w:color w:val="000000"/>
          <w:shd w:val="clear" w:color="auto" w:fill="FFFFFF"/>
        </w:rPr>
        <w:t>e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</w:t>
      </w:r>
      <w:r w:rsidR="005D08EC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my 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password] so that [I </w:t>
      </w:r>
      <w:r w:rsidR="00027780">
        <w:rPr>
          <w:rFonts w:ascii="Times New Roman" w:hAnsi="Times New Roman" w:cs="Times New Roman"/>
          <w:i/>
          <w:color w:val="000000"/>
          <w:shd w:val="clear" w:color="auto" w:fill="FFFFFF"/>
        </w:rPr>
        <w:t>could have more safety protection for my account.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>]</w:t>
      </w:r>
    </w:p>
    <w:p w14:paraId="3794A840" w14:textId="0AFDF6D1" w:rsidR="00D269E6" w:rsidRPr="00027780" w:rsidRDefault="00027780" w:rsidP="009174C0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i/>
          <w:color w:val="000000"/>
          <w:shd w:val="clear" w:color="auto" w:fill="FFFFFF"/>
        </w:rPr>
        <w:t>(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>3) As a [Administrator], I could [change other User’s password</w:t>
      </w:r>
      <w:r w:rsidR="00D112EE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(User only)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>] so that [I could manage the organization and help User in case they forget the password.]</w:t>
      </w:r>
    </w:p>
    <w:bookmarkEnd w:id="41"/>
    <w:p w14:paraId="0703B286" w14:textId="34A5D0DF" w:rsidR="00027780" w:rsidRDefault="00027780" w:rsidP="00027780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i/>
          <w:color w:val="000000"/>
          <w:shd w:val="clear" w:color="auto" w:fill="FFFFFF"/>
        </w:rPr>
        <w:t>(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4) </w:t>
      </w:r>
      <w:r>
        <w:rPr>
          <w:rFonts w:ascii="Times New Roman" w:hAnsi="Times New Roman" w:cs="Times New Roman" w:hint="eastAsia"/>
          <w:i/>
          <w:color w:val="000000"/>
          <w:shd w:val="clear" w:color="auto" w:fill="FFFFFF"/>
        </w:rPr>
        <w:t>As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a [</w:t>
      </w:r>
      <w:r>
        <w:rPr>
          <w:rFonts w:ascii="Times New Roman" w:hAnsi="Times New Roman" w:cs="Times New Roman" w:hint="eastAsia"/>
          <w:i/>
          <w:color w:val="000000"/>
          <w:shd w:val="clear" w:color="auto" w:fill="FFFFFF"/>
        </w:rPr>
        <w:t>User/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>Administrator], I could [add Event Information with Timestamp</w:t>
      </w:r>
      <w:r w:rsidR="00962AE1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and User ID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>]</w:t>
      </w:r>
      <w:ins w:id="42" w:author="Boutelle, Martyn G" w:date="2021-12-10T11:08:00Z">
        <w:r w:rsidR="00883F14">
          <w:rPr>
            <w:rFonts w:ascii="Times New Roman" w:hAnsi="Times New Roman" w:cs="Times New Roman"/>
            <w:i/>
            <w:color w:val="000000"/>
            <w:shd w:val="clear" w:color="auto" w:fill="FFFFFF"/>
          </w:rPr>
          <w:t xml:space="preserve"> – yes but </w:t>
        </w:r>
        <w:proofErr w:type="spellStart"/>
        <w:r w:rsidR="00883F14">
          <w:rPr>
            <w:rFonts w:ascii="Times New Roman" w:hAnsi="Times New Roman" w:cs="Times New Roman"/>
            <w:i/>
            <w:color w:val="000000"/>
            <w:shd w:val="clear" w:color="auto" w:fill="FFFFFF"/>
          </w:rPr>
          <w:t>userID</w:t>
        </w:r>
        <w:proofErr w:type="spellEnd"/>
        <w:r w:rsidR="00883F14">
          <w:rPr>
            <w:rFonts w:ascii="Times New Roman" w:hAnsi="Times New Roman" w:cs="Times New Roman"/>
            <w:i/>
            <w:color w:val="000000"/>
            <w:shd w:val="clear" w:color="auto" w:fill="FFFFFF"/>
          </w:rPr>
          <w:t xml:space="preserve"> stored (for data transparency) but not displayed</w:t>
        </w:r>
      </w:ins>
      <w:r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so that [it could be analyzed with concentration data and might be able to explain some unusual trends in the plot.]</w:t>
      </w:r>
    </w:p>
    <w:p w14:paraId="4C488232" w14:textId="518772AE" w:rsidR="00962AE1" w:rsidRDefault="00962AE1" w:rsidP="00D269E6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i/>
          <w:color w:val="000000"/>
          <w:shd w:val="clear" w:color="auto" w:fill="FFFFFF"/>
        </w:rPr>
        <w:t>(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>5) As a [User/Administrator], I could [correct the input data made by my</w:t>
      </w:r>
      <w:r w:rsidR="00D112EE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>ID within a certain time interval(5min</w:t>
      </w:r>
      <w:proofErr w:type="gramStart"/>
      <w:r>
        <w:rPr>
          <w:rFonts w:ascii="Times New Roman" w:hAnsi="Times New Roman" w:cs="Times New Roman"/>
          <w:i/>
          <w:color w:val="000000"/>
          <w:shd w:val="clear" w:color="auto" w:fill="FFFFFF"/>
        </w:rPr>
        <w:t>) ]</w:t>
      </w:r>
      <w:proofErr w:type="gramEnd"/>
      <w:r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so that [any errors could be corrected while the database is </w:t>
      </w:r>
      <w:r w:rsidR="00D112EE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under 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>protected.]</w:t>
      </w:r>
      <w:ins w:id="43" w:author="Boutelle, Martyn G" w:date="2021-12-10T11:08:00Z">
        <w:r w:rsidR="00883F14">
          <w:rPr>
            <w:rFonts w:ascii="Times New Roman" w:hAnsi="Times New Roman" w:cs="Times New Roman"/>
            <w:i/>
            <w:color w:val="000000"/>
            <w:shd w:val="clear" w:color="auto" w:fill="FFFFFF"/>
          </w:rPr>
          <w:t xml:space="preserve"> – yes include changing the timestamp for concentration data. they mi</w:t>
        </w:r>
      </w:ins>
      <w:ins w:id="44" w:author="Boutelle, Martyn G" w:date="2021-12-10T11:09:00Z">
        <w:r w:rsidR="00883F14">
          <w:rPr>
            <w:rFonts w:ascii="Times New Roman" w:hAnsi="Times New Roman" w:cs="Times New Roman"/>
            <w:i/>
            <w:color w:val="000000"/>
            <w:shd w:val="clear" w:color="auto" w:fill="FFFFFF"/>
          </w:rPr>
          <w:t xml:space="preserve">ght have taken a sample 5 mins before they enter it. </w:t>
        </w:r>
        <w:r w:rsidR="00883F14">
          <w:rPr>
            <w:rFonts w:ascii="Times New Roman" w:hAnsi="Times New Roman" w:cs="Times New Roman"/>
            <w:i/>
            <w:color w:val="000000"/>
            <w:shd w:val="clear" w:color="auto" w:fill="FFFFFF"/>
          </w:rPr>
          <w:lastRenderedPageBreak/>
          <w:t xml:space="preserve">It should </w:t>
        </w:r>
        <w:proofErr w:type="spellStart"/>
        <w:r w:rsidR="00883F14">
          <w:rPr>
            <w:rFonts w:ascii="Times New Roman" w:hAnsi="Times New Roman" w:cs="Times New Roman"/>
            <w:i/>
            <w:color w:val="000000"/>
            <w:shd w:val="clear" w:color="auto" w:fill="FFFFFF"/>
          </w:rPr>
          <w:t>timestampt</w:t>
        </w:r>
        <w:proofErr w:type="spellEnd"/>
        <w:r w:rsidR="00883F14">
          <w:rPr>
            <w:rFonts w:ascii="Times New Roman" w:hAnsi="Times New Roman" w:cs="Times New Roman"/>
            <w:i/>
            <w:color w:val="000000"/>
            <w:shd w:val="clear" w:color="auto" w:fill="FFFFFF"/>
          </w:rPr>
          <w:t xml:space="preserve"> when they enter, but allow the, to </w:t>
        </w:r>
        <w:proofErr w:type="spellStart"/>
        <w:r w:rsidR="00883F14">
          <w:rPr>
            <w:rFonts w:ascii="Times New Roman" w:hAnsi="Times New Roman" w:cs="Times New Roman"/>
            <w:i/>
            <w:color w:val="000000"/>
            <w:shd w:val="clear" w:color="auto" w:fill="FFFFFF"/>
          </w:rPr>
          <w:t>ad</w:t>
        </w:r>
        <w:proofErr w:type="spellEnd"/>
        <w:r w:rsidR="00883F14">
          <w:rPr>
            <w:rFonts w:ascii="Times New Roman" w:hAnsi="Times New Roman" w:cs="Times New Roman"/>
            <w:i/>
            <w:color w:val="000000"/>
            <w:shd w:val="clear" w:color="auto" w:fill="FFFFFF"/>
          </w:rPr>
          <w:t xml:space="preserve"> </w:t>
        </w:r>
        <w:proofErr w:type="spellStart"/>
        <w:r w:rsidR="00883F14">
          <w:rPr>
            <w:rFonts w:ascii="Times New Roman" w:hAnsi="Times New Roman" w:cs="Times New Roman"/>
            <w:i/>
            <w:color w:val="000000"/>
            <w:shd w:val="clear" w:color="auto" w:fill="FFFFFF"/>
          </w:rPr>
          <w:t>acrrection</w:t>
        </w:r>
        <w:proofErr w:type="spellEnd"/>
        <w:r w:rsidR="00883F14">
          <w:rPr>
            <w:rFonts w:ascii="Times New Roman" w:hAnsi="Times New Roman" w:cs="Times New Roman"/>
            <w:i/>
            <w:color w:val="000000"/>
            <w:shd w:val="clear" w:color="auto" w:fill="FFFFFF"/>
          </w:rPr>
          <w:t xml:space="preserve"> factor (</w:t>
        </w:r>
        <w:proofErr w:type="gramStart"/>
        <w:r w:rsidR="00883F14">
          <w:rPr>
            <w:rFonts w:ascii="Times New Roman" w:hAnsi="Times New Roman" w:cs="Times New Roman"/>
            <w:i/>
            <w:color w:val="000000"/>
            <w:shd w:val="clear" w:color="auto" w:fill="FFFFFF"/>
          </w:rPr>
          <w:t>eg</w:t>
        </w:r>
        <w:proofErr w:type="gramEnd"/>
        <w:r w:rsidR="00883F14">
          <w:rPr>
            <w:rFonts w:ascii="Times New Roman" w:hAnsi="Times New Roman" w:cs="Times New Roman"/>
            <w:i/>
            <w:color w:val="000000"/>
            <w:shd w:val="clear" w:color="auto" w:fill="FFFFFF"/>
          </w:rPr>
          <w:t xml:space="preserve"> 5 mins ago) with a default of 0</w:t>
        </w:r>
      </w:ins>
      <w:ins w:id="45" w:author="Boutelle, Martyn G" w:date="2021-12-10T11:10:00Z">
        <w:r w:rsidR="00883F14">
          <w:rPr>
            <w:rFonts w:ascii="Times New Roman" w:hAnsi="Times New Roman" w:cs="Times New Roman"/>
            <w:i/>
            <w:color w:val="000000"/>
            <w:shd w:val="clear" w:color="auto" w:fill="FFFFFF"/>
          </w:rPr>
          <w:t xml:space="preserve"> (so they do not have to enter zero each time.</w:t>
        </w:r>
      </w:ins>
    </w:p>
    <w:p w14:paraId="393379D8" w14:textId="7176E026" w:rsidR="00C778BF" w:rsidRPr="00C778BF" w:rsidRDefault="00C778BF" w:rsidP="00C778BF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C778BF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(6) As a [User/Administrator], I could [check the detailed description of event or concentration at certain time point] by [typing in a specific time or clicking on the time graph] so that [I could understand more details with higher accuracy.]</w:t>
      </w:r>
      <w:ins w:id="46" w:author="Boutelle, Martyn G" w:date="2021-12-10T11:10:00Z">
        <w:r w:rsidR="00883F14">
          <w:rPr>
            <w:rFonts w:ascii="Times New Roman" w:hAnsi="Times New Roman" w:cs="Times New Roman"/>
            <w:i/>
            <w:iCs/>
            <w:color w:val="000000"/>
            <w:shd w:val="clear" w:color="auto" w:fill="FFFFFF"/>
          </w:rPr>
          <w:t xml:space="preserve"> – good you can see the full text by clicking or hovering over the comment marker.</w:t>
        </w:r>
      </w:ins>
    </w:p>
    <w:p w14:paraId="06D628AB" w14:textId="68CC5E15" w:rsidR="00C778BF" w:rsidRPr="00C778BF" w:rsidRDefault="00C778BF" w:rsidP="00C778BF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C778BF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(7) As a [Administrator], I could [correct any input data made by any User ID with no time limit] so that [the data stored in the database is well organized and remains accurate.]</w:t>
      </w:r>
      <w:ins w:id="47" w:author="Boutelle, Martyn G" w:date="2021-12-10T11:11:00Z">
        <w:r w:rsidR="00883F14">
          <w:rPr>
            <w:rFonts w:ascii="Times New Roman" w:hAnsi="Times New Roman" w:cs="Times New Roman"/>
            <w:i/>
            <w:iCs/>
            <w:color w:val="000000"/>
            <w:shd w:val="clear" w:color="auto" w:fill="FFFFFF"/>
          </w:rPr>
          <w:t xml:space="preserve"> – yes. Perhaps log that the change was made with User id. – </w:t>
        </w:r>
        <w:proofErr w:type="spellStart"/>
        <w:proofErr w:type="gramStart"/>
        <w:r w:rsidR="00883F14">
          <w:rPr>
            <w:rFonts w:ascii="Times New Roman" w:hAnsi="Times New Roman" w:cs="Times New Roman"/>
            <w:i/>
            <w:iCs/>
            <w:color w:val="000000"/>
            <w:shd w:val="clear" w:color="auto" w:fill="FFFFFF"/>
          </w:rPr>
          <w:t>ie</w:t>
        </w:r>
        <w:proofErr w:type="spellEnd"/>
        <w:proofErr w:type="gramEnd"/>
        <w:r w:rsidR="00883F14">
          <w:rPr>
            <w:rFonts w:ascii="Times New Roman" w:hAnsi="Times New Roman" w:cs="Times New Roman"/>
            <w:i/>
            <w:iCs/>
            <w:color w:val="000000"/>
            <w:shd w:val="clear" w:color="auto" w:fill="FFFFFF"/>
          </w:rPr>
          <w:t xml:space="preserve"> a change log for data quality purposes.</w:t>
        </w:r>
      </w:ins>
    </w:p>
    <w:p w14:paraId="60E2C963" w14:textId="33C59B43" w:rsidR="00C778BF" w:rsidRPr="00C778BF" w:rsidRDefault="00C778BF" w:rsidP="00C778BF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C778BF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(8) As a [Administrator], I could [change the Calibration Setting] so that [a more accurate prediction could be get from the modified calibration curve.]</w:t>
      </w:r>
      <w:ins w:id="48" w:author="Boutelle, Martyn G" w:date="2021-12-10T11:11:00Z">
        <w:r w:rsidR="00A73BFD">
          <w:rPr>
            <w:rFonts w:ascii="Times New Roman" w:hAnsi="Times New Roman" w:cs="Times New Roman"/>
            <w:i/>
            <w:iCs/>
            <w:color w:val="000000"/>
            <w:shd w:val="clear" w:color="auto" w:fill="FFFFFF"/>
          </w:rPr>
          <w:t xml:space="preserve"> - yes</w:t>
        </w:r>
      </w:ins>
    </w:p>
    <w:p w14:paraId="13CB9872" w14:textId="20DAEA65" w:rsidR="009174C0" w:rsidRPr="00C778BF" w:rsidRDefault="00C778BF" w:rsidP="00C778BF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C778BF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(9) As a [Administrator], I could [add/delete other User’s account] so that [I could manage the organization.]</w:t>
      </w:r>
      <w:ins w:id="49" w:author="Boutelle, Martyn G" w:date="2021-12-10T11:11:00Z">
        <w:r w:rsidR="00A73BFD">
          <w:rPr>
            <w:rFonts w:ascii="Times New Roman" w:hAnsi="Times New Roman" w:cs="Times New Roman"/>
            <w:i/>
            <w:iCs/>
            <w:color w:val="000000"/>
            <w:shd w:val="clear" w:color="auto" w:fill="FFFFFF"/>
          </w:rPr>
          <w:t xml:space="preserve"> - yes</w:t>
        </w:r>
      </w:ins>
    </w:p>
    <w:sectPr w:rsidR="009174C0" w:rsidRPr="00C77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outelle, Martyn G" w:date="2021-12-10T10:52:00Z" w:initials="BMG">
    <w:p w14:paraId="38CB268C" w14:textId="7D2025F9" w:rsidR="00BC13C3" w:rsidRDefault="00BC13C3" w:rsidP="00BC13C3">
      <w:pPr>
        <w:pStyle w:val="CommentText"/>
      </w:pPr>
      <w:r>
        <w:rPr>
          <w:rStyle w:val="CommentReference"/>
        </w:rPr>
        <w:annotationRef/>
      </w:r>
      <w:r>
        <w:t>You should use the hospital number of the baby also - otherwise the information is not confidential. If it were not confidential it would require very stringent security - you you would almost certainly not be able to see the files.</w:t>
      </w:r>
    </w:p>
  </w:comment>
  <w:comment w:id="1" w:author="Boutelle, Martyn G" w:date="2021-12-10T10:53:00Z" w:initials="BMG">
    <w:p w14:paraId="555DB1D9" w14:textId="544500B2" w:rsidR="00BC13C3" w:rsidRDefault="00BC13C3" w:rsidP="00BC13C3">
      <w:pPr>
        <w:pStyle w:val="CommentText"/>
      </w:pPr>
      <w:r>
        <w:rPr>
          <w:rStyle w:val="CommentReference"/>
        </w:rPr>
        <w:annotationRef/>
      </w:r>
      <w:r>
        <w:t>blood</w:t>
      </w:r>
    </w:p>
  </w:comment>
  <w:comment w:id="2" w:author="Boutelle, Martyn G" w:date="2021-12-10T10:53:00Z" w:initials="BMG">
    <w:p w14:paraId="763897E2" w14:textId="05371855" w:rsidR="00BC13C3" w:rsidRDefault="00BC13C3" w:rsidP="00BC13C3">
      <w:pPr>
        <w:pStyle w:val="CommentText"/>
      </w:pPr>
      <w:r>
        <w:rPr>
          <w:rStyle w:val="CommentReference"/>
        </w:rPr>
        <w:annotationRef/>
      </w:r>
      <w:r>
        <w:t>skin</w:t>
      </w:r>
    </w:p>
  </w:comment>
  <w:comment w:id="3" w:author="Boutelle, Martyn G" w:date="2021-12-10T10:54:00Z" w:initials="BMG">
    <w:p w14:paraId="2DAD37F1" w14:textId="45D511E0" w:rsidR="00BC13C3" w:rsidRDefault="00BC13C3" w:rsidP="00BC13C3">
      <w:pPr>
        <w:pStyle w:val="CommentText"/>
      </w:pPr>
      <w:r>
        <w:rPr>
          <w:rStyle w:val="CommentReference"/>
        </w:rPr>
        <w:annotationRef/>
      </w:r>
      <w:r>
        <w:t>Just use hospital number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CB268C" w15:done="0"/>
  <w15:commentEx w15:paraId="555DB1D9" w15:done="0"/>
  <w15:commentEx w15:paraId="763897E2" w15:done="0"/>
  <w15:commentEx w15:paraId="2DAD37F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DB003" w16cex:dateUtc="2021-12-10T10:52:00Z"/>
  <w16cex:commentExtensible w16cex:durableId="255DB012" w16cex:dateUtc="2021-12-10T10:53:00Z"/>
  <w16cex:commentExtensible w16cex:durableId="255DB03B" w16cex:dateUtc="2021-12-10T10:53:00Z"/>
  <w16cex:commentExtensible w16cex:durableId="255DB052" w16cex:dateUtc="2021-12-10T10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CB268C" w16cid:durableId="255DB003"/>
  <w16cid:commentId w16cid:paraId="555DB1D9" w16cid:durableId="255DB012"/>
  <w16cid:commentId w16cid:paraId="763897E2" w16cid:durableId="255DB03B"/>
  <w16cid:commentId w16cid:paraId="2DAD37F1" w16cid:durableId="255DB05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A61F7" w14:textId="77777777" w:rsidR="00FE2A84" w:rsidRDefault="00FE2A84" w:rsidP="004A5FA7">
      <w:pPr>
        <w:spacing w:after="0" w:line="240" w:lineRule="auto"/>
      </w:pPr>
      <w:r>
        <w:separator/>
      </w:r>
    </w:p>
  </w:endnote>
  <w:endnote w:type="continuationSeparator" w:id="0">
    <w:p w14:paraId="39F7A74C" w14:textId="77777777" w:rsidR="00FE2A84" w:rsidRDefault="00FE2A84" w:rsidP="004A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14406" w14:textId="77777777" w:rsidR="00FE2A84" w:rsidRDefault="00FE2A84" w:rsidP="004A5FA7">
      <w:pPr>
        <w:spacing w:after="0" w:line="240" w:lineRule="auto"/>
      </w:pPr>
      <w:r>
        <w:separator/>
      </w:r>
    </w:p>
  </w:footnote>
  <w:footnote w:type="continuationSeparator" w:id="0">
    <w:p w14:paraId="35B4F7C3" w14:textId="77777777" w:rsidR="00FE2A84" w:rsidRDefault="00FE2A84" w:rsidP="004A5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00499"/>
    <w:multiLevelType w:val="hybridMultilevel"/>
    <w:tmpl w:val="74A8C572"/>
    <w:lvl w:ilvl="0" w:tplc="9C3E954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23F80"/>
    <w:multiLevelType w:val="hybridMultilevel"/>
    <w:tmpl w:val="C45A4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B577C"/>
    <w:multiLevelType w:val="hybridMultilevel"/>
    <w:tmpl w:val="D1EE38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outelle, Martyn G">
    <w15:presenceInfo w15:providerId="AD" w15:userId="S::mgb@ic.ac.uk::b957f192-5d86-4ae9-9fad-344209b3da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29"/>
    <w:rsid w:val="000000A0"/>
    <w:rsid w:val="00003629"/>
    <w:rsid w:val="00026DFD"/>
    <w:rsid w:val="00027780"/>
    <w:rsid w:val="000C1139"/>
    <w:rsid w:val="0014323C"/>
    <w:rsid w:val="0014695F"/>
    <w:rsid w:val="001B4A0B"/>
    <w:rsid w:val="00286407"/>
    <w:rsid w:val="00375BAE"/>
    <w:rsid w:val="003A65C7"/>
    <w:rsid w:val="003A7BF7"/>
    <w:rsid w:val="003E3113"/>
    <w:rsid w:val="004A5FA7"/>
    <w:rsid w:val="004D69D7"/>
    <w:rsid w:val="005032FD"/>
    <w:rsid w:val="00510551"/>
    <w:rsid w:val="005348E4"/>
    <w:rsid w:val="005448E8"/>
    <w:rsid w:val="00572ED4"/>
    <w:rsid w:val="00577A7E"/>
    <w:rsid w:val="005D08EC"/>
    <w:rsid w:val="005D238D"/>
    <w:rsid w:val="0065523B"/>
    <w:rsid w:val="007601EB"/>
    <w:rsid w:val="0079117C"/>
    <w:rsid w:val="0079256E"/>
    <w:rsid w:val="007B2A84"/>
    <w:rsid w:val="00883F14"/>
    <w:rsid w:val="008B7FEA"/>
    <w:rsid w:val="009174C0"/>
    <w:rsid w:val="00962AE1"/>
    <w:rsid w:val="00977BEB"/>
    <w:rsid w:val="00997D06"/>
    <w:rsid w:val="009D284C"/>
    <w:rsid w:val="00A23F0A"/>
    <w:rsid w:val="00A3187F"/>
    <w:rsid w:val="00A73BFD"/>
    <w:rsid w:val="00AD3F4D"/>
    <w:rsid w:val="00AD55F6"/>
    <w:rsid w:val="00B4426D"/>
    <w:rsid w:val="00BB2246"/>
    <w:rsid w:val="00BC13C3"/>
    <w:rsid w:val="00C12F8F"/>
    <w:rsid w:val="00C26F33"/>
    <w:rsid w:val="00C778BF"/>
    <w:rsid w:val="00D112EE"/>
    <w:rsid w:val="00D269E6"/>
    <w:rsid w:val="00DD76A3"/>
    <w:rsid w:val="00E10494"/>
    <w:rsid w:val="00E46381"/>
    <w:rsid w:val="00EE1593"/>
    <w:rsid w:val="00FE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32F7B"/>
  <w15:chartTrackingRefBased/>
  <w15:docId w15:val="{D8FB3F72-99AC-489A-90CA-6C9FD8BE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A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B2A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D6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4323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5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A5FA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A5FA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A5FA7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C13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13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C13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3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3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silun zhang</dc:creator>
  <cp:keywords/>
  <dc:description/>
  <cp:lastModifiedBy>Boutelle, Martyn G</cp:lastModifiedBy>
  <cp:revision>2</cp:revision>
  <dcterms:created xsi:type="dcterms:W3CDTF">2021-12-10T11:12:00Z</dcterms:created>
  <dcterms:modified xsi:type="dcterms:W3CDTF">2021-12-10T11:12:00Z</dcterms:modified>
</cp:coreProperties>
</file>