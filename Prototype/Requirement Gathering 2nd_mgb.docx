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CCAE" w14:textId="7206C059" w:rsidR="00A3187F" w:rsidRDefault="00AD55F6" w:rsidP="007B2A84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Requirement Gathering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="00437B80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2nd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Prototype</w:t>
      </w:r>
    </w:p>
    <w:p w14:paraId="6F13E382" w14:textId="4F2D56EA" w:rsidR="004D69D7" w:rsidRPr="004D69D7" w:rsidRDefault="00AD55F6" w:rsidP="00AD55F6">
      <w:pPr>
        <w:pStyle w:val="ListParagraph"/>
        <w:wordWrap w:val="0"/>
        <w:spacing w:before="120" w:after="120" w:line="240" w:lineRule="auto"/>
        <w:jc w:val="right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Group</w:t>
      </w:r>
      <w:r w:rsidR="004D69D7"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Proyecto de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Programacia</w:t>
      </w:r>
      <w:proofErr w:type="spellEnd"/>
    </w:p>
    <w:p w14:paraId="690BEA2F" w14:textId="39451844" w:rsidR="007B2A84" w:rsidRPr="004D69D7" w:rsidRDefault="00AD55F6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Data </w:t>
      </w:r>
      <w:r w:rsidR="008B7FEA">
        <w:rPr>
          <w:rFonts w:ascii="Times New Roman" w:hAnsi="Times New Roman" w:cs="Times New Roman"/>
          <w:b/>
          <w:color w:val="000000"/>
          <w:shd w:val="clear" w:color="auto" w:fill="FFFFFF"/>
        </w:rPr>
        <w:t>Collection</w:t>
      </w:r>
    </w:p>
    <w:p w14:paraId="34F77299" w14:textId="5B042CF8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(1) As a [User/Administrator], I want to collect [Baby Hospital Number] so that [these could be used as valuable research resources in the future.]</w:t>
      </w:r>
      <w:ins w:id="0" w:author="Boutelle, Martyn G" w:date="2021-12-10T13:39:00Z">
        <w:r w:rsidR="008230A5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to relate to baby demographics if needed</w:t>
        </w:r>
      </w:ins>
    </w:p>
    <w:p w14:paraId="19B7124E" w14:textId="0963487B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collect [Glucose Concentration Data] so that [it could be used for real-time monitoring of baby’s health status.] </w:t>
      </w:r>
    </w:p>
    <w:p w14:paraId="5C6FEBD0" w14:textId="40E04A6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collect [Skin Glucose Current Data] so that [it could also be used for real-time monitoring after calibration.] </w:t>
      </w:r>
    </w:p>
    <w:p w14:paraId="108C232C" w14:textId="7792782D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want to collect [Calibration Parameters] so that [the concentration curve could be adjusted and plotted more accurately.] </w:t>
      </w:r>
    </w:p>
    <w:p w14:paraId="2398C6E8" w14:textId="491949BD" w:rsidR="004D69D7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(5) As a [User/Administrator], I want to collect [Lag Time] so that [plots could be correctly plotted and presented accurately.]</w:t>
      </w:r>
    </w:p>
    <w:p w14:paraId="6A2EA702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BE3266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Note:  </w:t>
      </w:r>
    </w:p>
    <w:p w14:paraId="44461E8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(1) Glucose Concentration Data: Glucose Concentration Data: discrete concentration value entered by User/Administrator </w:t>
      </w:r>
    </w:p>
    <w:p w14:paraId="510F0A32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(2) Skin Glucose Current Data: discrete signal value directly from the sensor </w:t>
      </w:r>
    </w:p>
    <w:p w14:paraId="49070D7C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(3) Skin Glucose Concentration Data: discrete concentration value calculated by calibrating Skin Glucose Current Data </w:t>
      </w:r>
    </w:p>
    <w:p w14:paraId="2E9D2869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(3) Timestamp: in the format 'date/hour/minute/second'. The timestamp is set as default to the time of entering, but should include the possibility of applying a correction factor (</w:t>
      </w:r>
      <w:proofErr w:type="gramStart"/>
      <w:r w:rsidRPr="00D22204">
        <w:rPr>
          <w:rFonts w:ascii="Times New Roman" w:hAnsi="Times New Roman" w:cs="Times New Roman"/>
          <w:color w:val="000000"/>
          <w:shd w:val="clear" w:color="auto" w:fill="FFFFFF"/>
        </w:rPr>
        <w:t>e.g.</w:t>
      </w:r>
      <w:proofErr w:type="gramEnd"/>
      <w:r w:rsidRPr="00D22204">
        <w:rPr>
          <w:rFonts w:ascii="Times New Roman" w:hAnsi="Times New Roman" w:cs="Times New Roman"/>
          <w:color w:val="000000"/>
          <w:shd w:val="clear" w:color="auto" w:fill="FFFFFF"/>
        </w:rPr>
        <w:t xml:space="preserve"> 1/5/10 minutes ago) in case log was not immediate after measurement. </w:t>
      </w:r>
    </w:p>
    <w:p w14:paraId="5E24203B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(4) Event: Free text comment which illustrate the action performed at certain time point, every event information is time stamped. </w:t>
      </w:r>
    </w:p>
    <w:p w14:paraId="2AF55A57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(6) Lag Time: the time between sample leaving the body and analyzed by the sensor. This is set to 10min as default but could be changed with the administration priority  </w:t>
      </w:r>
    </w:p>
    <w:p w14:paraId="64260B45" w14:textId="77777777" w:rsidR="00A23F0A" w:rsidRPr="00D22204" w:rsidRDefault="00A23F0A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713750C" w14:textId="61DA3100" w:rsidR="004D69D7" w:rsidRDefault="004D69D7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1" w:name="OLE_LINK1"/>
      <w:r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0C1139">
        <w:rPr>
          <w:rFonts w:ascii="Times New Roman" w:hAnsi="Times New Roman" w:cs="Times New Roman"/>
          <w:b/>
          <w:color w:val="000000"/>
          <w:shd w:val="clear" w:color="auto" w:fill="FFFFFF"/>
        </w:rPr>
        <w:t>Data Processing</w:t>
      </w:r>
    </w:p>
    <w:bookmarkEnd w:id="1"/>
    <w:p w14:paraId="561B4816" w14:textId="00BF2B5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[calibrate the signal data] so that [signals in the current/voltage form could be transformed into concentration, which makes it easily to be understood and could be used for clinical analysis directly.] </w:t>
      </w:r>
    </w:p>
    <w:p w14:paraId="4E5AC7B2" w14:textId="38051B73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[match the timestamp with the concentration measurement/event] so that [correct monitoring result could lead to the accurate clinical solution.] </w:t>
      </w:r>
      <w:ins w:id="2" w:author="Boutelle, Martyn G" w:date="2021-12-10T13:41:00Z">
        <w:r w:rsidR="008230A5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– we are not changing baby treatment at this point. The time stamp allows us to </w:t>
        </w:r>
        <w:proofErr w:type="spellStart"/>
        <w:r w:rsidR="008230A5">
          <w:rPr>
            <w:rFonts w:ascii="Times New Roman" w:hAnsi="Times New Roman" w:cs="Times New Roman"/>
            <w:i/>
            <w:color w:val="000000"/>
            <w:shd w:val="clear" w:color="auto" w:fill="FFFFFF"/>
          </w:rPr>
          <w:t>realate</w:t>
        </w:r>
        <w:proofErr w:type="spellEnd"/>
        <w:r w:rsidR="008230A5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the sensor concentration changes to the blood glucose values and the events.</w:t>
        </w:r>
      </w:ins>
    </w:p>
    <w:p w14:paraId="5E935730" w14:textId="40EF609B" w:rsidR="003E3113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(3) As a [User/Administrator], I want to [perform post processing] so that [the graph could be plotted more clearly and the hidden trend within the time series could be found more easily.]</w:t>
      </w:r>
    </w:p>
    <w:p w14:paraId="3A5A01A3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2A30798C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Note: </w:t>
      </w:r>
    </w:p>
    <w:p w14:paraId="20B3C62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For post signal processing, we could apply these operations: </w:t>
      </w:r>
    </w:p>
    <w:p w14:paraId="2BC68FC7" w14:textId="332B0480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lastRenderedPageBreak/>
        <w:t>(1) Stationary Detection: The Autocorrelation (ACF) could be plotted and normally a stationary time series would have a short-term correlations </w:t>
      </w:r>
    </w:p>
    <w:p w14:paraId="7B86A08D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(2) Trend Removement: the trend could be removed by fitting a linear regression + subtraction, smoothing, differentiation or applying nonlinear transformations (log...) </w:t>
      </w:r>
    </w:p>
    <w:p w14:paraId="76CA4A90" w14:textId="5ABE1EEF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 (3) Model Fitting: the time series might be fit into several models like White Noise Model, Autoregressive(AR) Model, Random Walk Model, Moving Average(MA) Model or Autoregressive Moving Average(ARMA) Model for researching purpose. </w:t>
      </w:r>
      <w:ins w:id="3" w:author="Boutelle, Martyn G" w:date="2021-12-10T13:42:00Z">
        <w:r w:rsidR="008230A5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I would also add </w:t>
        </w:r>
        <w:proofErr w:type="spellStart"/>
        <w:r w:rsidR="008230A5">
          <w:rPr>
            <w:rFonts w:ascii="Times New Roman" w:hAnsi="Times New Roman" w:cs="Times New Roman"/>
            <w:iCs/>
            <w:color w:val="000000"/>
            <w:shd w:val="clear" w:color="auto" w:fill="FFFFFF"/>
          </w:rPr>
          <w:t>savitski-golay</w:t>
        </w:r>
        <w:proofErr w:type="spellEnd"/>
        <w:r w:rsidR="008230A5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 filter – this is </w:t>
        </w:r>
        <w:proofErr w:type="spellStart"/>
        <w:r w:rsidR="008230A5">
          <w:rPr>
            <w:rFonts w:ascii="Times New Roman" w:hAnsi="Times New Roman" w:cs="Times New Roman"/>
            <w:iCs/>
            <w:color w:val="000000"/>
            <w:shd w:val="clear" w:color="auto" w:fill="FFFFFF"/>
          </w:rPr>
          <w:t>calculationally</w:t>
        </w:r>
        <w:proofErr w:type="spellEnd"/>
        <w:r w:rsidR="008230A5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 very efficient and is good for t</w:t>
        </w:r>
      </w:ins>
      <w:ins w:id="4" w:author="Boutelle, Martyn G" w:date="2021-12-10T13:43:00Z">
        <w:r w:rsidR="008230A5">
          <w:rPr>
            <w:rFonts w:ascii="Times New Roman" w:hAnsi="Times New Roman" w:cs="Times New Roman"/>
            <w:iCs/>
            <w:color w:val="000000"/>
            <w:shd w:val="clear" w:color="auto" w:fill="FFFFFF"/>
          </w:rPr>
          <w:t>ime series that may have peaks of response.</w:t>
        </w:r>
      </w:ins>
    </w:p>
    <w:p w14:paraId="23ADF5AA" w14:textId="77777777" w:rsidR="00A23F0A" w:rsidRPr="00D22204" w:rsidRDefault="00A23F0A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70636204" w14:textId="6DC60DF1" w:rsidR="003E3113" w:rsidRDefault="003E3113" w:rsidP="003E3113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Data Plotting</w:t>
      </w:r>
    </w:p>
    <w:p w14:paraId="5DF25AEE" w14:textId="7C57A04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plot [Glucose Concentration with respect to Time] so that [the long-term trend of the glucose concentration could be presented, and any unusual variation could be detected with the matching time information.] </w:t>
      </w:r>
    </w:p>
    <w:p w14:paraId="063BABF1" w14:textId="48ABF365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plot [Skin Glucose Concentration with respect to Time] so that [the long-term trend of the skin glucose concentration could be presented, and any unusual variation could be detected with the matching time information.] </w:t>
      </w:r>
    </w:p>
    <w:p w14:paraId="3F9DA899" w14:textId="07A5476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plot [Event with respect to Time (in the same plots as (1) &amp; (2))] so that [it shares the same time axis with the concentration plots such that all of them could be looked at together and the trend in the plot might be more reasonably explained.] </w:t>
      </w:r>
    </w:p>
    <w:p w14:paraId="75E77A5F" w14:textId="406B966B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want to plot [Glucose Concentration with respect to Skin Glucose Concentration] so that [the correlation between these 2 concentrations could be evaluated for more accurate clinical diagnosis.] </w:t>
      </w:r>
      <w:ins w:id="5" w:author="Boutelle, Martyn G" w:date="2021-12-10T13:43:00Z">
        <w:r w:rsidR="008230A5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- </w:t>
        </w:r>
      </w:ins>
      <w:ins w:id="6" w:author="Boutelle, Martyn G" w:date="2021-12-10T13:44:00Z">
        <w:r w:rsidR="008230A5">
          <w:rPr>
            <w:rFonts w:ascii="Times New Roman" w:hAnsi="Times New Roman" w:cs="Times New Roman"/>
            <w:i/>
            <w:color w:val="000000"/>
            <w:shd w:val="clear" w:color="auto" w:fill="FFFFFF"/>
          </w:rPr>
          <w:t>better to say for device validation.</w:t>
        </w:r>
      </w:ins>
    </w:p>
    <w:p w14:paraId="784DF9BA" w14:textId="6D248A5F" w:rsidR="004A5FA7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(5) As a [User/Administrator], I want to plot [Bland-Altman Plot for Glucose Concentration and Skin Glucose Concentration] so that [the agreement between these paired measurements could be determined and used in clinical diagnosis.]</w:t>
      </w:r>
      <w:ins w:id="7" w:author="Boutelle, Martyn G" w:date="2021-12-10T13:44:00Z">
        <w:r w:rsidR="008230A5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– for device validation</w:t>
        </w:r>
      </w:ins>
    </w:p>
    <w:p w14:paraId="6BD77601" w14:textId="72DA2476" w:rsidR="009174C0" w:rsidRDefault="00D269E6" w:rsidP="009174C0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Permission</w:t>
      </w:r>
      <w:r w:rsidR="005448E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Control</w:t>
      </w:r>
    </w:p>
    <w:p w14:paraId="149E8FE6" w14:textId="61C91CE8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could [log in using a unique ID and a matched password] so that [only users given permission could use this app.] </w:t>
      </w:r>
    </w:p>
    <w:p w14:paraId="6E337899" w14:textId="59C12584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could [change my password] so that [I could have more safety protection for my account.] </w:t>
      </w:r>
    </w:p>
    <w:p w14:paraId="5ABA9DF1" w14:textId="41D66A84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an [Administrator], I could [change other User’s password (User only)] so that [I could manage the organization and help User in case they forget the password.] </w:t>
      </w:r>
    </w:p>
    <w:p w14:paraId="6542F667" w14:textId="017A09CB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could [add Blood Glucose Measurement Information with Timestamp and User ID (stored for data transparency, but not displayed)] so that [it could be compared against skin glucose measurements.] </w:t>
      </w:r>
    </w:p>
    <w:p w14:paraId="27F90060" w14:textId="39154EBA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(5) As a [User/Administrator], I could [add Event Information with Timestamp and User ID (stored for data transparency, but not displayed)] so that [it could be analyzed with concentration data and might be able to explain some unusual trends in the plot.] </w:t>
      </w:r>
    </w:p>
    <w:p w14:paraId="3428C4AA" w14:textId="0B14D3FD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(6) As a [User/Administrator], I could [correct the input data made by my ID within a certain time interval (5min) (and reflect such change in a change log)] so that [any errors could be corrected while the database is under protected.] </w:t>
      </w:r>
    </w:p>
    <w:p w14:paraId="7126299B" w14:textId="6190CCFC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lastRenderedPageBreak/>
        <w:t xml:space="preserve">(7) As a [User/Administrator], I could [check the detailed description of event or concentration at certain time point] by [typing in a specific time or clicking on the time graph] so that [I could understand more details with higher accuracy.] </w:t>
      </w:r>
    </w:p>
    <w:p w14:paraId="6EF8FAC0" w14:textId="53B8548F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(8) As an [Administrator], I could [correct any input data made by any User ID with no time limit (and reflect such change in a change log)] so that [the data stored in the database is well organized and remains accurate.] </w:t>
      </w:r>
    </w:p>
    <w:p w14:paraId="2200FC1D" w14:textId="743FEEC8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(9) As an [Administrator], I could [change the Calibration Setting] so that [a more accurate prediction could be achieved from the modified calibration curve.] </w:t>
      </w:r>
    </w:p>
    <w:p w14:paraId="13CB9872" w14:textId="2DDD623D" w:rsidR="009174C0" w:rsidRDefault="00D22204" w:rsidP="00D22204">
      <w:pPr>
        <w:spacing w:before="80" w:after="80" w:line="240" w:lineRule="auto"/>
        <w:jc w:val="both"/>
        <w:rPr>
          <w:ins w:id="8" w:author="Boutelle, Martyn G" w:date="2021-12-10T13:45:00Z"/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(10) As an [Administrator], I could [add/delete other User’s account] so that [I could manage the organization.]</w:t>
      </w:r>
    </w:p>
    <w:p w14:paraId="210E7E3A" w14:textId="2A1489D0" w:rsidR="008230A5" w:rsidRPr="00C778BF" w:rsidRDefault="008230A5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ins w:id="9" w:author="Boutelle, Martyn G" w:date="2021-12-10T13:45:00Z">
        <w:r>
          <w:rPr>
            <w:rFonts w:ascii="Times New Roman" w:hAnsi="Times New Roman" w:cs="Times New Roman"/>
            <w:i/>
            <w:color w:val="000000"/>
            <w:shd w:val="clear" w:color="auto" w:fill="FFFFFF"/>
          </w:rPr>
          <w:t>Don't forget to have the possibility (after the test phase) of a log file that record that data has been changed and by who. – you don't need to read it, but it helps maintain data integrity.</w:t>
        </w:r>
      </w:ins>
    </w:p>
    <w:sectPr w:rsidR="008230A5" w:rsidRPr="00C7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1669" w14:textId="77777777" w:rsidR="00CC11F5" w:rsidRDefault="00CC11F5" w:rsidP="004A5FA7">
      <w:pPr>
        <w:spacing w:after="0" w:line="240" w:lineRule="auto"/>
      </w:pPr>
      <w:r>
        <w:separator/>
      </w:r>
    </w:p>
  </w:endnote>
  <w:endnote w:type="continuationSeparator" w:id="0">
    <w:p w14:paraId="64D9CFAC" w14:textId="77777777" w:rsidR="00CC11F5" w:rsidRDefault="00CC11F5" w:rsidP="004A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A38F" w14:textId="77777777" w:rsidR="00CC11F5" w:rsidRDefault="00CC11F5" w:rsidP="004A5FA7">
      <w:pPr>
        <w:spacing w:after="0" w:line="240" w:lineRule="auto"/>
      </w:pPr>
      <w:r>
        <w:separator/>
      </w:r>
    </w:p>
  </w:footnote>
  <w:footnote w:type="continuationSeparator" w:id="0">
    <w:p w14:paraId="16388E25" w14:textId="77777777" w:rsidR="00CC11F5" w:rsidRDefault="00CC11F5" w:rsidP="004A5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499"/>
    <w:multiLevelType w:val="hybridMultilevel"/>
    <w:tmpl w:val="74A8C572"/>
    <w:lvl w:ilvl="0" w:tplc="9C3E95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F80"/>
    <w:multiLevelType w:val="hybridMultilevel"/>
    <w:tmpl w:val="C45A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77C"/>
    <w:multiLevelType w:val="hybridMultilevel"/>
    <w:tmpl w:val="D1EE3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telle, Martyn G">
    <w15:presenceInfo w15:providerId="AD" w15:userId="S::mgb@ic.ac.uk::b957f192-5d86-4ae9-9fad-344209b3da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29"/>
    <w:rsid w:val="000000A0"/>
    <w:rsid w:val="00003629"/>
    <w:rsid w:val="0001168C"/>
    <w:rsid w:val="00026DFD"/>
    <w:rsid w:val="00027780"/>
    <w:rsid w:val="00076F93"/>
    <w:rsid w:val="000C1139"/>
    <w:rsid w:val="000D2605"/>
    <w:rsid w:val="0014323C"/>
    <w:rsid w:val="0014695F"/>
    <w:rsid w:val="001A6CE9"/>
    <w:rsid w:val="001B4A0B"/>
    <w:rsid w:val="00286407"/>
    <w:rsid w:val="00375BAE"/>
    <w:rsid w:val="003A65C7"/>
    <w:rsid w:val="003A7BF7"/>
    <w:rsid w:val="003E3113"/>
    <w:rsid w:val="00437B80"/>
    <w:rsid w:val="004458ED"/>
    <w:rsid w:val="004A5FA7"/>
    <w:rsid w:val="004D69D7"/>
    <w:rsid w:val="005032FD"/>
    <w:rsid w:val="00510551"/>
    <w:rsid w:val="005348E4"/>
    <w:rsid w:val="005448E8"/>
    <w:rsid w:val="00572ED4"/>
    <w:rsid w:val="00577A7E"/>
    <w:rsid w:val="0059612A"/>
    <w:rsid w:val="005D08EC"/>
    <w:rsid w:val="005D238D"/>
    <w:rsid w:val="0065523B"/>
    <w:rsid w:val="007601EB"/>
    <w:rsid w:val="007907DF"/>
    <w:rsid w:val="0079117C"/>
    <w:rsid w:val="0079256E"/>
    <w:rsid w:val="007B2A84"/>
    <w:rsid w:val="008230A5"/>
    <w:rsid w:val="008B7FEA"/>
    <w:rsid w:val="009174C0"/>
    <w:rsid w:val="00962AE1"/>
    <w:rsid w:val="00977BEB"/>
    <w:rsid w:val="00997D06"/>
    <w:rsid w:val="009D284C"/>
    <w:rsid w:val="00A23F0A"/>
    <w:rsid w:val="00A3187F"/>
    <w:rsid w:val="00AD3F4D"/>
    <w:rsid w:val="00AD55F6"/>
    <w:rsid w:val="00B4426D"/>
    <w:rsid w:val="00B64EF1"/>
    <w:rsid w:val="00BB2246"/>
    <w:rsid w:val="00C12F8F"/>
    <w:rsid w:val="00C26F33"/>
    <w:rsid w:val="00C778BF"/>
    <w:rsid w:val="00CC11F5"/>
    <w:rsid w:val="00D112EE"/>
    <w:rsid w:val="00D22204"/>
    <w:rsid w:val="00D269E6"/>
    <w:rsid w:val="00DD76A3"/>
    <w:rsid w:val="00E10494"/>
    <w:rsid w:val="00E46381"/>
    <w:rsid w:val="00E63D60"/>
    <w:rsid w:val="00E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32F7B"/>
  <w15:chartTrackingRefBased/>
  <w15:docId w15:val="{D8FB3F72-99AC-489A-90CA-6C9FD8B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A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32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5F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5F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5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silun zhang</dc:creator>
  <cp:keywords/>
  <dc:description/>
  <cp:lastModifiedBy>Boutelle, Martyn G</cp:lastModifiedBy>
  <cp:revision>2</cp:revision>
  <dcterms:created xsi:type="dcterms:W3CDTF">2021-12-10T13:46:00Z</dcterms:created>
  <dcterms:modified xsi:type="dcterms:W3CDTF">2021-12-10T13:46:00Z</dcterms:modified>
</cp:coreProperties>
</file>